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A121D" w14:textId="77777777" w:rsidR="000F1CA2" w:rsidRPr="005A6E74" w:rsidRDefault="000F1CA2" w:rsidP="000F1CA2">
      <w:pPr>
        <w:tabs>
          <w:tab w:val="left" w:pos="4395"/>
          <w:tab w:val="left" w:pos="4536"/>
        </w:tabs>
        <w:jc w:val="right"/>
        <w:rPr>
          <w:rFonts w:ascii="Calibri" w:hAnsi="Calibri" w:cs="Arial"/>
        </w:rPr>
      </w:pPr>
      <w:r w:rsidRPr="005A6E74">
        <w:rPr>
          <w:rFonts w:ascii="Calibri" w:hAnsi="Calibri" w:cs="Arial"/>
        </w:rPr>
        <w:t>VALPARAISO</w:t>
      </w:r>
      <w:r>
        <w:rPr>
          <w:rFonts w:ascii="Calibri" w:hAnsi="Calibri" w:cs="Arial"/>
        </w:rPr>
        <w:t xml:space="preserve">, </w:t>
      </w:r>
      <w:r w:rsidR="00A121F0">
        <w:rPr>
          <w:rFonts w:ascii="Calibri" w:hAnsi="Calibri" w:cs="Arial"/>
        </w:rPr>
        <w:t>2</w:t>
      </w:r>
      <w:r w:rsidR="00D0611A">
        <w:rPr>
          <w:rFonts w:ascii="Calibri" w:hAnsi="Calibri" w:cs="Arial"/>
        </w:rPr>
        <w:t>6</w:t>
      </w:r>
      <w:r>
        <w:rPr>
          <w:rFonts w:ascii="Calibri" w:hAnsi="Calibri" w:cs="Arial"/>
        </w:rPr>
        <w:t xml:space="preserve"> </w:t>
      </w:r>
      <w:r w:rsidRPr="005A6E74">
        <w:rPr>
          <w:rFonts w:ascii="Calibri" w:hAnsi="Calibri" w:cs="Arial"/>
        </w:rPr>
        <w:t xml:space="preserve">de </w:t>
      </w:r>
      <w:r w:rsidR="00D0611A">
        <w:rPr>
          <w:rFonts w:ascii="Calibri" w:hAnsi="Calibri" w:cs="Arial"/>
        </w:rPr>
        <w:t>mayo</w:t>
      </w:r>
      <w:r>
        <w:rPr>
          <w:rFonts w:ascii="Calibri" w:hAnsi="Calibri" w:cs="Arial"/>
        </w:rPr>
        <w:t xml:space="preserve"> </w:t>
      </w:r>
      <w:r w:rsidRPr="005A6E74">
        <w:rPr>
          <w:rFonts w:ascii="Calibri" w:hAnsi="Calibri" w:cs="Arial"/>
        </w:rPr>
        <w:t>de 20</w:t>
      </w:r>
      <w:r>
        <w:rPr>
          <w:rFonts w:ascii="Calibri" w:hAnsi="Calibri" w:cs="Arial"/>
        </w:rPr>
        <w:t>2</w:t>
      </w:r>
      <w:r w:rsidR="00A121F0">
        <w:rPr>
          <w:rFonts w:ascii="Calibri" w:hAnsi="Calibri" w:cs="Arial"/>
        </w:rPr>
        <w:t>1</w:t>
      </w:r>
    </w:p>
    <w:p w14:paraId="71B5C0A4" w14:textId="77777777" w:rsidR="000F1CA2" w:rsidRPr="005A6E74" w:rsidRDefault="000F1CA2" w:rsidP="000F1CA2">
      <w:pPr>
        <w:jc w:val="both"/>
        <w:rPr>
          <w:rFonts w:ascii="Calibri" w:hAnsi="Calibri" w:cs="Arial"/>
        </w:rPr>
      </w:pPr>
    </w:p>
    <w:p w14:paraId="64AC592C" w14:textId="77777777" w:rsidR="000F1CA2" w:rsidRPr="005A6E74" w:rsidRDefault="000F1CA2" w:rsidP="000F1CA2">
      <w:pPr>
        <w:jc w:val="both"/>
        <w:rPr>
          <w:rFonts w:ascii="Calibri" w:hAnsi="Calibri" w:cs="Arial"/>
        </w:rPr>
      </w:pPr>
      <w:r w:rsidRPr="005A6E74">
        <w:rPr>
          <w:rFonts w:ascii="Calibri" w:hAnsi="Calibri" w:cs="Arial"/>
        </w:rPr>
        <w:t>Señor</w:t>
      </w:r>
      <w:r w:rsidR="00692093">
        <w:rPr>
          <w:rFonts w:ascii="Calibri" w:hAnsi="Calibri" w:cs="Arial"/>
        </w:rPr>
        <w:t>a</w:t>
      </w:r>
    </w:p>
    <w:p w14:paraId="42E5E817" w14:textId="77777777" w:rsidR="000F1CA2" w:rsidRPr="005A6E74" w:rsidRDefault="00201711" w:rsidP="000F1CA2">
      <w:pPr>
        <w:jc w:val="both"/>
        <w:rPr>
          <w:rFonts w:ascii="Calibri" w:hAnsi="Calibri" w:cs="Arial"/>
        </w:rPr>
      </w:pPr>
      <w:r>
        <w:rPr>
          <w:rFonts w:ascii="Calibri" w:hAnsi="Calibri" w:cs="Arial"/>
        </w:rPr>
        <w:t>Alicia Gallardo Lagno</w:t>
      </w:r>
    </w:p>
    <w:p w14:paraId="0905A4E8" w14:textId="77777777" w:rsidR="000F1CA2" w:rsidRPr="005A6E74" w:rsidRDefault="000F1CA2" w:rsidP="000F1CA2">
      <w:pPr>
        <w:jc w:val="both"/>
        <w:rPr>
          <w:rFonts w:ascii="Calibri" w:hAnsi="Calibri" w:cs="Arial"/>
        </w:rPr>
      </w:pPr>
      <w:r w:rsidRPr="005A6E74">
        <w:rPr>
          <w:rFonts w:ascii="Calibri" w:hAnsi="Calibri" w:cs="Arial"/>
        </w:rPr>
        <w:t>Subsecretari</w:t>
      </w:r>
      <w:r w:rsidR="00505D94">
        <w:rPr>
          <w:rFonts w:ascii="Calibri" w:hAnsi="Calibri" w:cs="Arial"/>
        </w:rPr>
        <w:t>a</w:t>
      </w:r>
      <w:r w:rsidRPr="005A6E74">
        <w:rPr>
          <w:rFonts w:ascii="Calibri" w:hAnsi="Calibri" w:cs="Arial"/>
        </w:rPr>
        <w:t xml:space="preserve"> de Pesca y Acuicultura</w:t>
      </w:r>
    </w:p>
    <w:p w14:paraId="389416FF" w14:textId="77777777" w:rsidR="000F1CA2" w:rsidRPr="005A6E74" w:rsidRDefault="000F1CA2" w:rsidP="000F1CA2">
      <w:pPr>
        <w:jc w:val="both"/>
        <w:rPr>
          <w:rFonts w:ascii="Calibri" w:hAnsi="Calibri" w:cs="Arial"/>
        </w:rPr>
      </w:pPr>
      <w:r w:rsidRPr="005A6E74">
        <w:rPr>
          <w:rFonts w:ascii="Calibri" w:hAnsi="Calibri" w:cs="Arial"/>
        </w:rPr>
        <w:t>Bellavista 168 piso 18</w:t>
      </w:r>
    </w:p>
    <w:p w14:paraId="24430FC0" w14:textId="77777777" w:rsidR="000F1CA2" w:rsidRPr="005A6E74" w:rsidRDefault="000F1CA2" w:rsidP="000F1CA2">
      <w:pPr>
        <w:jc w:val="both"/>
        <w:rPr>
          <w:rFonts w:ascii="Calibri" w:hAnsi="Calibri" w:cs="Arial"/>
          <w:b/>
          <w:u w:val="single"/>
        </w:rPr>
      </w:pPr>
      <w:r w:rsidRPr="005A6E74">
        <w:rPr>
          <w:rFonts w:ascii="Calibri" w:hAnsi="Calibri" w:cs="Arial"/>
          <w:b/>
          <w:u w:val="single"/>
        </w:rPr>
        <w:t>VALPARAI</w:t>
      </w:r>
      <w:r w:rsidR="00505D94">
        <w:rPr>
          <w:rFonts w:ascii="Calibri" w:hAnsi="Calibri" w:cs="Arial"/>
          <w:b/>
          <w:u w:val="single"/>
        </w:rPr>
        <w:t>Í</w:t>
      </w:r>
      <w:r w:rsidRPr="005A6E74">
        <w:rPr>
          <w:rFonts w:ascii="Calibri" w:hAnsi="Calibri" w:cs="Arial"/>
          <w:b/>
          <w:u w:val="single"/>
        </w:rPr>
        <w:t>SO</w:t>
      </w:r>
    </w:p>
    <w:p w14:paraId="3BC00DCB" w14:textId="77777777" w:rsidR="000F1CA2" w:rsidRPr="005A6E74" w:rsidRDefault="000F1CA2" w:rsidP="000F1CA2">
      <w:pPr>
        <w:ind w:left="5040" w:hanging="720"/>
        <w:jc w:val="both"/>
        <w:rPr>
          <w:rFonts w:ascii="Calibri" w:hAnsi="Calibri" w:cs="Arial"/>
        </w:rPr>
      </w:pPr>
      <w:r w:rsidRPr="005A6E74">
        <w:rPr>
          <w:rFonts w:ascii="Calibri" w:hAnsi="Calibri" w:cs="Arial"/>
        </w:rPr>
        <w:t>Ref.:</w:t>
      </w:r>
      <w:r w:rsidRPr="005A6E74">
        <w:rPr>
          <w:rFonts w:ascii="Calibri" w:hAnsi="Calibri" w:cs="Arial"/>
        </w:rPr>
        <w:tab/>
        <w:t>Adjunta Acta Sesión 0</w:t>
      </w:r>
      <w:r w:rsidR="00505D94">
        <w:rPr>
          <w:rFonts w:ascii="Calibri" w:hAnsi="Calibri" w:cs="Arial"/>
        </w:rPr>
        <w:t>2</w:t>
      </w:r>
      <w:r w:rsidRPr="005A6E74">
        <w:rPr>
          <w:rFonts w:ascii="Calibri" w:hAnsi="Calibri" w:cs="Arial"/>
        </w:rPr>
        <w:t>/</w:t>
      </w:r>
      <w:r>
        <w:rPr>
          <w:rFonts w:ascii="Calibri" w:hAnsi="Calibri" w:cs="Arial"/>
        </w:rPr>
        <w:t>202</w:t>
      </w:r>
      <w:r w:rsidR="007353AF">
        <w:rPr>
          <w:rFonts w:ascii="Calibri" w:hAnsi="Calibri" w:cs="Arial"/>
        </w:rPr>
        <w:t>1</w:t>
      </w:r>
      <w:r w:rsidRPr="005A6E74">
        <w:rPr>
          <w:rFonts w:ascii="Calibri" w:hAnsi="Calibri" w:cs="Arial"/>
        </w:rPr>
        <w:t xml:space="preserve"> del Comité Científico Técnico de Recursos Crustáceos Demersales</w:t>
      </w:r>
      <w:r>
        <w:rPr>
          <w:rFonts w:ascii="Calibri" w:hAnsi="Calibri" w:cs="Arial"/>
        </w:rPr>
        <w:t xml:space="preserve"> (CCT-</w:t>
      </w:r>
      <w:r w:rsidRPr="005A6E74">
        <w:rPr>
          <w:rFonts w:ascii="Calibri" w:hAnsi="Calibri" w:cs="Arial"/>
        </w:rPr>
        <w:t>CD).</w:t>
      </w:r>
    </w:p>
    <w:p w14:paraId="51DE04CE" w14:textId="77777777" w:rsidR="000F1CA2" w:rsidRPr="005A6E74" w:rsidRDefault="000F1CA2" w:rsidP="000F1CA2">
      <w:pPr>
        <w:ind w:left="5040" w:hanging="720"/>
        <w:jc w:val="both"/>
        <w:rPr>
          <w:rFonts w:ascii="Calibri" w:hAnsi="Calibri" w:cs="Arial"/>
        </w:rPr>
      </w:pPr>
    </w:p>
    <w:p w14:paraId="4D6B276E" w14:textId="77777777" w:rsidR="000F1CA2" w:rsidRPr="005A6E74" w:rsidRDefault="000F1CA2" w:rsidP="003270B0">
      <w:pPr>
        <w:numPr>
          <w:ilvl w:val="0"/>
          <w:numId w:val="1"/>
        </w:numPr>
        <w:jc w:val="both"/>
        <w:rPr>
          <w:rFonts w:ascii="Calibri" w:hAnsi="Calibri" w:cs="Arial"/>
        </w:rPr>
      </w:pPr>
      <w:r w:rsidRPr="005A6E74">
        <w:rPr>
          <w:rFonts w:ascii="Calibri" w:hAnsi="Calibri" w:cs="Arial"/>
        </w:rPr>
        <w:t>Adjunto     -</w:t>
      </w:r>
    </w:p>
    <w:p w14:paraId="22D48393" w14:textId="77777777" w:rsidR="000F1CA2" w:rsidRPr="005A6E74" w:rsidRDefault="000F1CA2" w:rsidP="000F1CA2">
      <w:pPr>
        <w:jc w:val="both"/>
        <w:rPr>
          <w:rFonts w:ascii="Calibri" w:hAnsi="Calibri" w:cs="Arial"/>
        </w:rPr>
      </w:pPr>
      <w:r w:rsidRPr="005A6E74">
        <w:rPr>
          <w:rFonts w:ascii="Calibri" w:hAnsi="Calibri" w:cs="Arial"/>
        </w:rPr>
        <w:t>De mi consideración:</w:t>
      </w:r>
    </w:p>
    <w:p w14:paraId="4DC8655C" w14:textId="77777777" w:rsidR="000F1CA2" w:rsidRPr="005A6E74" w:rsidRDefault="000F1CA2" w:rsidP="000F1CA2">
      <w:pPr>
        <w:ind w:firstLine="2160"/>
        <w:jc w:val="both"/>
        <w:rPr>
          <w:rFonts w:ascii="Calibri" w:hAnsi="Calibri" w:cs="Arial"/>
        </w:rPr>
      </w:pPr>
    </w:p>
    <w:p w14:paraId="1BE554CA" w14:textId="77777777" w:rsidR="000F1CA2" w:rsidRPr="005A6E74" w:rsidRDefault="000F1CA2" w:rsidP="000F1CA2">
      <w:pPr>
        <w:ind w:firstLine="2160"/>
        <w:jc w:val="both"/>
        <w:rPr>
          <w:rFonts w:ascii="Calibri" w:hAnsi="Calibri" w:cs="Arial"/>
        </w:rPr>
      </w:pPr>
      <w:r w:rsidRPr="005A6E74">
        <w:rPr>
          <w:rFonts w:ascii="Calibri" w:hAnsi="Calibri" w:cs="Arial"/>
        </w:rPr>
        <w:t>En nuestra calidad de organismo asesor y de consulta de la Subsecretaría de Pesca y Acuicultura en materias científicas relevantes para la administración y manejo de las pesquerías que tengan su acceso cerrado, así como, en aspectos ambientales y de conservación</w:t>
      </w:r>
      <w:r w:rsidR="00505D94">
        <w:rPr>
          <w:rFonts w:ascii="Calibri" w:hAnsi="Calibri" w:cs="Arial"/>
        </w:rPr>
        <w:t>,</w:t>
      </w:r>
      <w:r w:rsidRPr="005A6E74">
        <w:rPr>
          <w:rFonts w:ascii="Calibri" w:hAnsi="Calibri" w:cs="Arial"/>
        </w:rPr>
        <w:t xml:space="preserve"> y en otras que la Subsecretaría considere necesario, adjunto tengo el agrado de enviar a Ud., el Acta N° </w:t>
      </w:r>
      <w:r>
        <w:rPr>
          <w:rFonts w:ascii="Calibri" w:hAnsi="Calibri" w:cs="Arial"/>
        </w:rPr>
        <w:t>0</w:t>
      </w:r>
      <w:r w:rsidR="00505D94">
        <w:rPr>
          <w:rFonts w:ascii="Calibri" w:hAnsi="Calibri" w:cs="Arial"/>
        </w:rPr>
        <w:t>2</w:t>
      </w:r>
      <w:r w:rsidRPr="005A6E74">
        <w:rPr>
          <w:rFonts w:ascii="Calibri" w:hAnsi="Calibri" w:cs="Arial"/>
        </w:rPr>
        <w:t>/20</w:t>
      </w:r>
      <w:r>
        <w:rPr>
          <w:rFonts w:ascii="Calibri" w:hAnsi="Calibri" w:cs="Arial"/>
        </w:rPr>
        <w:t>2</w:t>
      </w:r>
      <w:r w:rsidR="007353AF">
        <w:rPr>
          <w:rFonts w:ascii="Calibri" w:hAnsi="Calibri" w:cs="Arial"/>
        </w:rPr>
        <w:t>1</w:t>
      </w:r>
      <w:r w:rsidRPr="005A6E74">
        <w:rPr>
          <w:rFonts w:ascii="Calibri" w:hAnsi="Calibri" w:cs="Arial"/>
        </w:rPr>
        <w:t xml:space="preserve"> del Comité Científico Técnico de la Ref.</w:t>
      </w:r>
      <w:r w:rsidR="00433871">
        <w:rPr>
          <w:rFonts w:ascii="Calibri" w:hAnsi="Calibri" w:cs="Arial"/>
        </w:rPr>
        <w:t xml:space="preserve"> </w:t>
      </w:r>
    </w:p>
    <w:p w14:paraId="47F27F1B" w14:textId="77777777" w:rsidR="000F1CA2" w:rsidRDefault="000F1CA2" w:rsidP="000F1CA2">
      <w:pPr>
        <w:jc w:val="center"/>
        <w:rPr>
          <w:rFonts w:ascii="Calibri" w:hAnsi="Calibri" w:cs="Arial"/>
        </w:rPr>
      </w:pPr>
    </w:p>
    <w:p w14:paraId="3D0311B7" w14:textId="77777777" w:rsidR="000F1CA2" w:rsidRDefault="000F1CA2" w:rsidP="000F1CA2">
      <w:pPr>
        <w:jc w:val="center"/>
        <w:rPr>
          <w:rFonts w:ascii="Calibri" w:hAnsi="Calibri" w:cs="Arial"/>
        </w:rPr>
      </w:pPr>
    </w:p>
    <w:p w14:paraId="39CB6A54" w14:textId="77777777" w:rsidR="000F1CA2" w:rsidRDefault="000F1CA2" w:rsidP="000F1CA2">
      <w:pPr>
        <w:jc w:val="center"/>
        <w:rPr>
          <w:rFonts w:ascii="Calibri" w:hAnsi="Calibri" w:cs="Arial"/>
        </w:rPr>
      </w:pPr>
      <w:r w:rsidRPr="005A6E74">
        <w:rPr>
          <w:rFonts w:ascii="Calibri" w:hAnsi="Calibri" w:cs="Arial"/>
        </w:rPr>
        <w:t>Saluda atentamente a Ud.,</w:t>
      </w:r>
    </w:p>
    <w:p w14:paraId="4BBAF1FB" w14:textId="77777777" w:rsidR="000F1CA2" w:rsidRDefault="000F1CA2" w:rsidP="000F1CA2">
      <w:pPr>
        <w:jc w:val="center"/>
        <w:rPr>
          <w:rFonts w:ascii="Calibri" w:hAnsi="Calibri" w:cs="Arial"/>
        </w:rPr>
      </w:pPr>
    </w:p>
    <w:p w14:paraId="5DE1FF60" w14:textId="77777777" w:rsidR="00495136" w:rsidRDefault="00495136" w:rsidP="000F1CA2">
      <w:pPr>
        <w:jc w:val="center"/>
        <w:rPr>
          <w:rFonts w:ascii="Calibri" w:hAnsi="Calibri" w:cs="Arial"/>
        </w:rPr>
      </w:pPr>
    </w:p>
    <w:p w14:paraId="420EF3DF" w14:textId="77777777" w:rsidR="00495136" w:rsidRDefault="00495136" w:rsidP="000F1CA2">
      <w:pPr>
        <w:jc w:val="center"/>
        <w:rPr>
          <w:rFonts w:ascii="Calibri" w:hAnsi="Calibri" w:cs="Arial"/>
        </w:rPr>
      </w:pPr>
    </w:p>
    <w:p w14:paraId="52AE7E5D" w14:textId="77777777" w:rsidR="00495136" w:rsidRDefault="00495136" w:rsidP="000F1CA2">
      <w:pPr>
        <w:jc w:val="center"/>
        <w:rPr>
          <w:rFonts w:ascii="Calibri" w:hAnsi="Calibri" w:cs="Arial"/>
        </w:rPr>
      </w:pPr>
    </w:p>
    <w:p w14:paraId="0B329326" w14:textId="77777777" w:rsidR="00495136" w:rsidRPr="005A6E74" w:rsidRDefault="00495136" w:rsidP="000F1CA2">
      <w:pPr>
        <w:jc w:val="center"/>
        <w:rPr>
          <w:rFonts w:ascii="Calibri" w:hAnsi="Calibri" w:cs="Arial"/>
        </w:rPr>
      </w:pPr>
    </w:p>
    <w:p w14:paraId="2E43D8B8" w14:textId="77777777" w:rsidR="000F1CA2" w:rsidRPr="005A6E74" w:rsidRDefault="000F1CA2" w:rsidP="000F1CA2">
      <w:pPr>
        <w:jc w:val="both"/>
        <w:rPr>
          <w:rFonts w:ascii="Calibri" w:hAnsi="Calibri" w:cs="Arial"/>
        </w:rPr>
      </w:pPr>
    </w:p>
    <w:p w14:paraId="7BDDE25B" w14:textId="77777777" w:rsidR="000F1CA2" w:rsidRPr="005A6E74" w:rsidRDefault="008B4822" w:rsidP="000F1CA2">
      <w:pPr>
        <w:jc w:val="center"/>
        <w:rPr>
          <w:rFonts w:ascii="Calibri" w:hAnsi="Calibri" w:cs="Arial"/>
          <w:b/>
        </w:rPr>
      </w:pPr>
      <w:r>
        <w:rPr>
          <w:rFonts w:ascii="Calibri" w:hAnsi="Calibri" w:cs="Arial"/>
          <w:b/>
        </w:rPr>
        <w:t>MARÍA ANGELA BARBIERI BELLOLIO</w:t>
      </w:r>
    </w:p>
    <w:p w14:paraId="0A41C342" w14:textId="77777777" w:rsidR="000F1CA2" w:rsidRPr="005A6E74" w:rsidRDefault="000F1CA2" w:rsidP="000F1CA2">
      <w:pPr>
        <w:jc w:val="center"/>
        <w:rPr>
          <w:rFonts w:ascii="Calibri" w:hAnsi="Calibri" w:cs="Arial"/>
        </w:rPr>
      </w:pPr>
      <w:r w:rsidRPr="005A6E74">
        <w:rPr>
          <w:rFonts w:ascii="Calibri" w:hAnsi="Calibri" w:cs="Arial"/>
        </w:rPr>
        <w:t>President</w:t>
      </w:r>
      <w:r w:rsidR="00495136">
        <w:rPr>
          <w:rFonts w:ascii="Calibri" w:hAnsi="Calibri" w:cs="Arial"/>
        </w:rPr>
        <w:t>a</w:t>
      </w:r>
    </w:p>
    <w:p w14:paraId="17EC7ABE" w14:textId="77777777" w:rsidR="000F1CA2" w:rsidRPr="005A6E74" w:rsidRDefault="000F1CA2" w:rsidP="000F1CA2">
      <w:pPr>
        <w:jc w:val="center"/>
        <w:rPr>
          <w:rFonts w:ascii="Calibri" w:hAnsi="Calibri" w:cs="Arial"/>
        </w:rPr>
      </w:pPr>
      <w:r w:rsidRPr="005A6E74">
        <w:rPr>
          <w:rFonts w:ascii="Calibri" w:hAnsi="Calibri" w:cs="Arial"/>
        </w:rPr>
        <w:t>Comité Científico Técnico</w:t>
      </w:r>
      <w:r>
        <w:rPr>
          <w:rFonts w:ascii="Calibri" w:hAnsi="Calibri" w:cs="Arial"/>
        </w:rPr>
        <w:t xml:space="preserve"> </w:t>
      </w:r>
      <w:r w:rsidRPr="005A6E74">
        <w:rPr>
          <w:rFonts w:ascii="Calibri" w:hAnsi="Calibri" w:cs="Arial"/>
        </w:rPr>
        <w:t xml:space="preserve">Recursos Crustáceos Demersales </w:t>
      </w:r>
    </w:p>
    <w:p w14:paraId="662D949A" w14:textId="77777777" w:rsidR="000F1CA2" w:rsidRDefault="000F1CA2">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14:paraId="7DAAC004" w14:textId="77777777" w:rsidR="00615EA1" w:rsidRPr="007A4AE0" w:rsidRDefault="00897495" w:rsidP="00806A1F">
      <w:pPr>
        <w:contextualSpacing/>
        <w:jc w:val="center"/>
        <w:rPr>
          <w:rFonts w:asciiTheme="minorHAnsi" w:hAnsiTheme="minorHAnsi" w:cstheme="minorHAnsi"/>
          <w:b/>
          <w:sz w:val="22"/>
          <w:szCs w:val="22"/>
        </w:rPr>
      </w:pPr>
      <w:r w:rsidRPr="007A4AE0">
        <w:rPr>
          <w:rFonts w:asciiTheme="minorHAnsi" w:hAnsiTheme="minorHAnsi" w:cstheme="minorHAnsi"/>
          <w:b/>
          <w:sz w:val="22"/>
          <w:szCs w:val="22"/>
        </w:rPr>
        <w:lastRenderedPageBreak/>
        <w:t xml:space="preserve">Acta N° </w:t>
      </w:r>
      <w:r w:rsidR="00495136">
        <w:rPr>
          <w:rFonts w:asciiTheme="minorHAnsi" w:hAnsiTheme="minorHAnsi" w:cstheme="minorHAnsi"/>
          <w:b/>
          <w:sz w:val="22"/>
          <w:szCs w:val="22"/>
        </w:rPr>
        <w:t>2</w:t>
      </w:r>
      <w:r w:rsidRPr="007A4AE0">
        <w:rPr>
          <w:rFonts w:asciiTheme="minorHAnsi" w:hAnsiTheme="minorHAnsi" w:cstheme="minorHAnsi"/>
          <w:b/>
          <w:sz w:val="22"/>
          <w:szCs w:val="22"/>
        </w:rPr>
        <w:t>-</w:t>
      </w:r>
      <w:r w:rsidR="00AF24D8">
        <w:rPr>
          <w:rFonts w:asciiTheme="minorHAnsi" w:hAnsiTheme="minorHAnsi" w:cstheme="minorHAnsi"/>
          <w:b/>
          <w:sz w:val="22"/>
          <w:szCs w:val="22"/>
        </w:rPr>
        <w:t>2</w:t>
      </w:r>
      <w:r w:rsidRPr="007A4AE0">
        <w:rPr>
          <w:rFonts w:asciiTheme="minorHAnsi" w:hAnsiTheme="minorHAnsi" w:cstheme="minorHAnsi"/>
          <w:b/>
          <w:sz w:val="22"/>
          <w:szCs w:val="22"/>
        </w:rPr>
        <w:t>0</w:t>
      </w:r>
      <w:r w:rsidR="007226AC">
        <w:rPr>
          <w:rFonts w:asciiTheme="minorHAnsi" w:hAnsiTheme="minorHAnsi" w:cstheme="minorHAnsi"/>
          <w:b/>
          <w:sz w:val="22"/>
          <w:szCs w:val="22"/>
        </w:rPr>
        <w:t>2</w:t>
      </w:r>
      <w:r w:rsidR="00692093">
        <w:rPr>
          <w:rFonts w:asciiTheme="minorHAnsi" w:hAnsiTheme="minorHAnsi" w:cstheme="minorHAnsi"/>
          <w:b/>
          <w:sz w:val="22"/>
          <w:szCs w:val="22"/>
        </w:rPr>
        <w:t>1</w:t>
      </w:r>
    </w:p>
    <w:p w14:paraId="1A95651F" w14:textId="77777777" w:rsidR="00897495" w:rsidRPr="007A4AE0" w:rsidRDefault="00897495" w:rsidP="00806A1F">
      <w:pPr>
        <w:contextualSpacing/>
        <w:jc w:val="center"/>
        <w:rPr>
          <w:rFonts w:asciiTheme="minorHAnsi" w:hAnsiTheme="minorHAnsi" w:cstheme="minorHAnsi"/>
          <w:b/>
          <w:sz w:val="22"/>
          <w:szCs w:val="22"/>
        </w:rPr>
      </w:pPr>
      <w:r w:rsidRPr="007A4AE0">
        <w:rPr>
          <w:rFonts w:asciiTheme="minorHAnsi" w:hAnsiTheme="minorHAnsi" w:cstheme="minorHAnsi"/>
          <w:b/>
          <w:sz w:val="22"/>
          <w:szCs w:val="22"/>
        </w:rPr>
        <w:t xml:space="preserve">Comité Científico de Crustáceos Demersales </w:t>
      </w:r>
    </w:p>
    <w:p w14:paraId="70551FEA" w14:textId="77777777" w:rsidR="00897495" w:rsidRPr="007A4AE0" w:rsidRDefault="00897495" w:rsidP="00806A1F">
      <w:pPr>
        <w:contextualSpacing/>
        <w:jc w:val="center"/>
        <w:rPr>
          <w:rFonts w:asciiTheme="minorHAnsi" w:hAnsiTheme="minorHAnsi" w:cstheme="minorHAnsi"/>
          <w:b/>
          <w:sz w:val="22"/>
          <w:szCs w:val="22"/>
        </w:rPr>
      </w:pPr>
      <w:r w:rsidRPr="007A4AE0">
        <w:rPr>
          <w:rFonts w:asciiTheme="minorHAnsi" w:hAnsiTheme="minorHAnsi" w:cstheme="minorHAnsi"/>
          <w:b/>
          <w:sz w:val="22"/>
          <w:szCs w:val="22"/>
        </w:rPr>
        <w:t>CCT-CD N°</w:t>
      </w:r>
      <w:r w:rsidR="00495136">
        <w:rPr>
          <w:rFonts w:asciiTheme="minorHAnsi" w:hAnsiTheme="minorHAnsi" w:cstheme="minorHAnsi"/>
          <w:b/>
          <w:sz w:val="22"/>
          <w:szCs w:val="22"/>
        </w:rPr>
        <w:t>2</w:t>
      </w:r>
      <w:r w:rsidRPr="007A4AE0">
        <w:rPr>
          <w:rFonts w:asciiTheme="minorHAnsi" w:hAnsiTheme="minorHAnsi" w:cstheme="minorHAnsi"/>
          <w:b/>
          <w:sz w:val="22"/>
          <w:szCs w:val="22"/>
        </w:rPr>
        <w:t>/20</w:t>
      </w:r>
      <w:r w:rsidR="007226AC">
        <w:rPr>
          <w:rFonts w:asciiTheme="minorHAnsi" w:hAnsiTheme="minorHAnsi" w:cstheme="minorHAnsi"/>
          <w:b/>
          <w:sz w:val="22"/>
          <w:szCs w:val="22"/>
        </w:rPr>
        <w:t>2</w:t>
      </w:r>
      <w:r w:rsidR="000A5B33">
        <w:rPr>
          <w:rFonts w:asciiTheme="minorHAnsi" w:hAnsiTheme="minorHAnsi" w:cstheme="minorHAnsi"/>
          <w:b/>
          <w:sz w:val="22"/>
          <w:szCs w:val="22"/>
        </w:rPr>
        <w:t>1</w:t>
      </w:r>
    </w:p>
    <w:p w14:paraId="0CB6430E" w14:textId="77777777" w:rsidR="00897495" w:rsidRPr="007A4AE0" w:rsidRDefault="00897495" w:rsidP="00806A1F">
      <w:pPr>
        <w:pBdr>
          <w:bottom w:val="single" w:sz="4" w:space="1" w:color="auto"/>
        </w:pBdr>
        <w:contextualSpacing/>
        <w:jc w:val="both"/>
        <w:rPr>
          <w:rFonts w:asciiTheme="minorHAnsi" w:hAnsiTheme="minorHAnsi" w:cstheme="minorHAnsi"/>
          <w:b/>
          <w:sz w:val="22"/>
          <w:szCs w:val="22"/>
          <w:u w:val="single"/>
        </w:rPr>
      </w:pPr>
    </w:p>
    <w:p w14:paraId="47372B0E" w14:textId="77777777" w:rsidR="00897495" w:rsidRPr="007A4AE0" w:rsidRDefault="00897495" w:rsidP="00806A1F">
      <w:pPr>
        <w:contextualSpacing/>
        <w:jc w:val="both"/>
        <w:rPr>
          <w:rFonts w:asciiTheme="minorHAnsi" w:hAnsiTheme="minorHAnsi" w:cstheme="minorHAnsi"/>
          <w:b/>
          <w:sz w:val="22"/>
          <w:szCs w:val="22"/>
          <w:u w:val="single"/>
        </w:rPr>
      </w:pPr>
    </w:p>
    <w:p w14:paraId="2A7B900E" w14:textId="77777777" w:rsidR="00353713" w:rsidRPr="007A4AE0" w:rsidRDefault="00BB1B0A"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C</w:t>
      </w:r>
      <w:r w:rsidR="00500C47" w:rsidRPr="00500C47">
        <w:rPr>
          <w:rFonts w:asciiTheme="minorHAnsi" w:hAnsiTheme="minorHAnsi" w:cstheme="minorHAnsi"/>
          <w:sz w:val="22"/>
          <w:szCs w:val="22"/>
        </w:rPr>
        <w:t xml:space="preserve">on fecha </w:t>
      </w:r>
      <w:r w:rsidR="00A00D84">
        <w:rPr>
          <w:rFonts w:asciiTheme="minorHAnsi" w:hAnsiTheme="minorHAnsi" w:cstheme="minorHAnsi"/>
          <w:sz w:val="22"/>
          <w:szCs w:val="22"/>
        </w:rPr>
        <w:t>29</w:t>
      </w:r>
      <w:r w:rsidR="00500C47" w:rsidRPr="00500C47">
        <w:rPr>
          <w:rFonts w:asciiTheme="minorHAnsi" w:hAnsiTheme="minorHAnsi" w:cstheme="minorHAnsi"/>
          <w:sz w:val="22"/>
          <w:szCs w:val="22"/>
        </w:rPr>
        <w:t xml:space="preserve"> de </w:t>
      </w:r>
      <w:r w:rsidR="00A00D84">
        <w:rPr>
          <w:rFonts w:asciiTheme="minorHAnsi" w:hAnsiTheme="minorHAnsi" w:cstheme="minorHAnsi"/>
          <w:sz w:val="22"/>
          <w:szCs w:val="22"/>
        </w:rPr>
        <w:t>abril</w:t>
      </w:r>
      <w:r w:rsidR="00500C47" w:rsidRPr="00500C47">
        <w:rPr>
          <w:rFonts w:asciiTheme="minorHAnsi" w:hAnsiTheme="minorHAnsi" w:cstheme="minorHAnsi"/>
          <w:sz w:val="22"/>
          <w:szCs w:val="22"/>
        </w:rPr>
        <w:t xml:space="preserve"> de 20</w:t>
      </w:r>
      <w:r>
        <w:rPr>
          <w:rFonts w:asciiTheme="minorHAnsi" w:hAnsiTheme="minorHAnsi" w:cstheme="minorHAnsi"/>
          <w:sz w:val="22"/>
          <w:szCs w:val="22"/>
        </w:rPr>
        <w:t>2</w:t>
      </w:r>
      <w:r w:rsidR="00BF0B37">
        <w:rPr>
          <w:rFonts w:asciiTheme="minorHAnsi" w:hAnsiTheme="minorHAnsi" w:cstheme="minorHAnsi"/>
          <w:sz w:val="22"/>
          <w:szCs w:val="22"/>
        </w:rPr>
        <w:t>1</w:t>
      </w:r>
      <w:r w:rsidR="00500C47" w:rsidRPr="00500C47">
        <w:rPr>
          <w:rFonts w:asciiTheme="minorHAnsi" w:hAnsiTheme="minorHAnsi" w:cstheme="minorHAnsi"/>
          <w:sz w:val="22"/>
          <w:szCs w:val="22"/>
        </w:rPr>
        <w:t>, siendo las 9:</w:t>
      </w:r>
      <w:r>
        <w:rPr>
          <w:rFonts w:asciiTheme="minorHAnsi" w:hAnsiTheme="minorHAnsi" w:cstheme="minorHAnsi"/>
          <w:sz w:val="22"/>
          <w:szCs w:val="22"/>
        </w:rPr>
        <w:t>00</w:t>
      </w:r>
      <w:r w:rsidR="00500C47" w:rsidRPr="00500C47">
        <w:rPr>
          <w:rFonts w:asciiTheme="minorHAnsi" w:hAnsiTheme="minorHAnsi" w:cstheme="minorHAnsi"/>
          <w:sz w:val="22"/>
          <w:szCs w:val="22"/>
        </w:rPr>
        <w:t xml:space="preserve"> hrs, </w:t>
      </w:r>
      <w:r>
        <w:rPr>
          <w:rFonts w:asciiTheme="minorHAnsi" w:hAnsiTheme="minorHAnsi" w:cstheme="minorHAnsi"/>
          <w:sz w:val="22"/>
          <w:szCs w:val="22"/>
        </w:rPr>
        <w:t>mediante sistema de video conferencia</w:t>
      </w:r>
      <w:r w:rsidR="00500C47" w:rsidRPr="00500C47">
        <w:rPr>
          <w:rFonts w:asciiTheme="minorHAnsi" w:hAnsiTheme="minorHAnsi" w:cstheme="minorHAnsi"/>
          <w:sz w:val="22"/>
          <w:szCs w:val="22"/>
        </w:rPr>
        <w:t xml:space="preserve">, se da inicio a la </w:t>
      </w:r>
      <w:r w:rsidR="00BF0B37">
        <w:rPr>
          <w:rFonts w:asciiTheme="minorHAnsi" w:hAnsiTheme="minorHAnsi" w:cstheme="minorHAnsi"/>
          <w:sz w:val="22"/>
          <w:szCs w:val="22"/>
        </w:rPr>
        <w:t>primera</w:t>
      </w:r>
      <w:r w:rsidR="00500C47" w:rsidRPr="00500C47">
        <w:rPr>
          <w:rFonts w:asciiTheme="minorHAnsi" w:hAnsiTheme="minorHAnsi" w:cstheme="minorHAnsi"/>
          <w:sz w:val="22"/>
          <w:szCs w:val="22"/>
        </w:rPr>
        <w:t xml:space="preserve"> sesión del presente año del Comité Científico Técnico de Crustáceos Dem</w:t>
      </w:r>
      <w:r w:rsidR="00500C47">
        <w:rPr>
          <w:rFonts w:asciiTheme="minorHAnsi" w:hAnsiTheme="minorHAnsi" w:cstheme="minorHAnsi"/>
          <w:sz w:val="22"/>
          <w:szCs w:val="22"/>
        </w:rPr>
        <w:t>ersales (CCT-CD).</w:t>
      </w:r>
      <w:r w:rsidR="00500C47" w:rsidRPr="00500C47">
        <w:rPr>
          <w:rFonts w:asciiTheme="minorHAnsi" w:hAnsiTheme="minorHAnsi" w:cstheme="minorHAnsi"/>
          <w:sz w:val="22"/>
          <w:szCs w:val="22"/>
        </w:rPr>
        <w:t xml:space="preserve"> La reunión fue convocada mediante (DP) Carta Circ.</w:t>
      </w:r>
      <w:r w:rsidR="00500C47">
        <w:rPr>
          <w:rFonts w:asciiTheme="minorHAnsi" w:hAnsiTheme="minorHAnsi" w:cstheme="minorHAnsi"/>
          <w:sz w:val="22"/>
          <w:szCs w:val="22"/>
        </w:rPr>
        <w:t xml:space="preserve"> </w:t>
      </w:r>
      <w:r w:rsidR="00500C47" w:rsidRPr="00500C47">
        <w:rPr>
          <w:rFonts w:asciiTheme="minorHAnsi" w:hAnsiTheme="minorHAnsi" w:cstheme="minorHAnsi"/>
          <w:sz w:val="22"/>
          <w:szCs w:val="22"/>
        </w:rPr>
        <w:t>N°</w:t>
      </w:r>
      <w:r w:rsidR="00751EAC">
        <w:rPr>
          <w:rFonts w:asciiTheme="minorHAnsi" w:hAnsiTheme="minorHAnsi" w:cstheme="minorHAnsi"/>
          <w:sz w:val="22"/>
          <w:szCs w:val="22"/>
        </w:rPr>
        <w:t>36</w:t>
      </w:r>
      <w:r w:rsidR="00500C47" w:rsidRPr="00500C47">
        <w:rPr>
          <w:rFonts w:asciiTheme="minorHAnsi" w:hAnsiTheme="minorHAnsi" w:cstheme="minorHAnsi"/>
          <w:sz w:val="22"/>
          <w:szCs w:val="22"/>
        </w:rPr>
        <w:t xml:space="preserve"> de</w:t>
      </w:r>
      <w:r w:rsidR="00751EAC">
        <w:rPr>
          <w:rFonts w:asciiTheme="minorHAnsi" w:hAnsiTheme="minorHAnsi" w:cstheme="minorHAnsi"/>
          <w:sz w:val="22"/>
          <w:szCs w:val="22"/>
        </w:rPr>
        <w:t>l</w:t>
      </w:r>
      <w:r w:rsidR="00500C47" w:rsidRPr="00500C47">
        <w:rPr>
          <w:rFonts w:asciiTheme="minorHAnsi" w:hAnsiTheme="minorHAnsi" w:cstheme="minorHAnsi"/>
          <w:sz w:val="22"/>
          <w:szCs w:val="22"/>
        </w:rPr>
        <w:t xml:space="preserve"> </w:t>
      </w:r>
      <w:r w:rsidR="00751EAC">
        <w:rPr>
          <w:rFonts w:asciiTheme="minorHAnsi" w:hAnsiTheme="minorHAnsi" w:cstheme="minorHAnsi"/>
          <w:sz w:val="22"/>
          <w:szCs w:val="22"/>
        </w:rPr>
        <w:t xml:space="preserve">13 de abril de </w:t>
      </w:r>
      <w:r w:rsidR="00500C47" w:rsidRPr="00500C47">
        <w:rPr>
          <w:rFonts w:asciiTheme="minorHAnsi" w:hAnsiTheme="minorHAnsi" w:cstheme="minorHAnsi"/>
          <w:sz w:val="22"/>
          <w:szCs w:val="22"/>
        </w:rPr>
        <w:t>20</w:t>
      </w:r>
      <w:r w:rsidR="00ED37D3">
        <w:rPr>
          <w:rFonts w:asciiTheme="minorHAnsi" w:hAnsiTheme="minorHAnsi" w:cstheme="minorHAnsi"/>
          <w:sz w:val="22"/>
          <w:szCs w:val="22"/>
        </w:rPr>
        <w:t>2</w:t>
      </w:r>
      <w:r w:rsidR="00B9574C">
        <w:rPr>
          <w:rFonts w:asciiTheme="minorHAnsi" w:hAnsiTheme="minorHAnsi" w:cstheme="minorHAnsi"/>
          <w:sz w:val="22"/>
          <w:szCs w:val="22"/>
        </w:rPr>
        <w:t>1</w:t>
      </w:r>
      <w:r w:rsidR="00500C47" w:rsidRPr="00500C47">
        <w:rPr>
          <w:rFonts w:asciiTheme="minorHAnsi" w:hAnsiTheme="minorHAnsi" w:cstheme="minorHAnsi"/>
          <w:sz w:val="22"/>
          <w:szCs w:val="22"/>
        </w:rPr>
        <w:t xml:space="preserve"> y fue presidida por </w:t>
      </w:r>
      <w:r w:rsidR="00751EAC">
        <w:rPr>
          <w:rFonts w:asciiTheme="minorHAnsi" w:hAnsiTheme="minorHAnsi" w:cstheme="minorHAnsi"/>
          <w:sz w:val="22"/>
          <w:szCs w:val="22"/>
        </w:rPr>
        <w:t>la Sra</w:t>
      </w:r>
      <w:r w:rsidR="008F6A81">
        <w:rPr>
          <w:rFonts w:asciiTheme="minorHAnsi" w:hAnsiTheme="minorHAnsi" w:cstheme="minorHAnsi"/>
          <w:sz w:val="22"/>
          <w:szCs w:val="22"/>
        </w:rPr>
        <w:t>. María Angela Barbieri Bellolio.</w:t>
      </w:r>
    </w:p>
    <w:p w14:paraId="61522600" w14:textId="77777777" w:rsidR="00500C47" w:rsidRDefault="00500C47" w:rsidP="009F0EDE">
      <w:pPr>
        <w:spacing w:after="120"/>
        <w:contextualSpacing/>
        <w:jc w:val="both"/>
        <w:rPr>
          <w:rFonts w:asciiTheme="minorHAnsi" w:hAnsiTheme="minorHAnsi" w:cstheme="minorHAnsi"/>
          <w:b/>
          <w:sz w:val="22"/>
          <w:szCs w:val="22"/>
        </w:rPr>
      </w:pPr>
    </w:p>
    <w:p w14:paraId="2788C1B1" w14:textId="77777777" w:rsidR="00353713" w:rsidRPr="007A4AE0" w:rsidRDefault="00353713" w:rsidP="009F0EDE">
      <w:pPr>
        <w:spacing w:after="120"/>
        <w:contextualSpacing/>
        <w:jc w:val="both"/>
        <w:rPr>
          <w:rFonts w:asciiTheme="minorHAnsi" w:hAnsiTheme="minorHAnsi" w:cstheme="minorHAnsi"/>
          <w:b/>
          <w:sz w:val="22"/>
          <w:szCs w:val="22"/>
        </w:rPr>
      </w:pPr>
      <w:r w:rsidRPr="007A4AE0">
        <w:rPr>
          <w:rFonts w:asciiTheme="minorHAnsi" w:hAnsiTheme="minorHAnsi" w:cstheme="minorHAnsi"/>
          <w:b/>
          <w:sz w:val="22"/>
          <w:szCs w:val="22"/>
        </w:rPr>
        <w:t xml:space="preserve">PARTICIPANTES </w:t>
      </w:r>
    </w:p>
    <w:p w14:paraId="447B6829" w14:textId="77777777" w:rsidR="00353713" w:rsidRPr="007A4AE0" w:rsidRDefault="00353713" w:rsidP="009F0EDE">
      <w:pPr>
        <w:spacing w:after="120"/>
        <w:contextualSpacing/>
        <w:jc w:val="both"/>
        <w:rPr>
          <w:rFonts w:asciiTheme="minorHAnsi" w:hAnsiTheme="minorHAnsi" w:cstheme="minorHAnsi"/>
          <w:sz w:val="22"/>
          <w:szCs w:val="22"/>
        </w:rPr>
      </w:pPr>
    </w:p>
    <w:p w14:paraId="4D57C3F6" w14:textId="77777777" w:rsidR="00897495" w:rsidRPr="007A4AE0" w:rsidRDefault="00353713" w:rsidP="009F0EDE">
      <w:pPr>
        <w:spacing w:after="120"/>
        <w:contextualSpacing/>
        <w:jc w:val="both"/>
        <w:rPr>
          <w:rFonts w:asciiTheme="minorHAnsi" w:hAnsiTheme="minorHAnsi" w:cstheme="minorHAnsi"/>
          <w:sz w:val="22"/>
          <w:szCs w:val="22"/>
        </w:rPr>
      </w:pPr>
      <w:r w:rsidRPr="007A4AE0">
        <w:rPr>
          <w:rFonts w:asciiTheme="minorHAnsi" w:hAnsiTheme="minorHAnsi" w:cstheme="minorHAnsi"/>
          <w:sz w:val="22"/>
          <w:szCs w:val="22"/>
        </w:rPr>
        <w:t xml:space="preserve">La reunión contó con la participación de los siguientes miembros: </w:t>
      </w:r>
    </w:p>
    <w:p w14:paraId="3B0590C1" w14:textId="77777777" w:rsidR="00B6063B" w:rsidRPr="00B6063B" w:rsidRDefault="00B6063B" w:rsidP="009F0EDE">
      <w:pPr>
        <w:spacing w:after="120"/>
        <w:ind w:firstLine="708"/>
        <w:contextualSpacing/>
        <w:jc w:val="both"/>
        <w:rPr>
          <w:rFonts w:asciiTheme="minorHAnsi" w:hAnsiTheme="minorHAnsi" w:cstheme="minorHAnsi"/>
          <w:sz w:val="22"/>
          <w:szCs w:val="22"/>
        </w:rPr>
      </w:pPr>
      <w:r w:rsidRPr="00B6063B">
        <w:rPr>
          <w:rFonts w:asciiTheme="minorHAnsi" w:hAnsiTheme="minorHAnsi" w:cstheme="minorHAnsi"/>
          <w:sz w:val="22"/>
          <w:szCs w:val="22"/>
        </w:rPr>
        <w:t>Mauricio Ahumada Escobar</w:t>
      </w:r>
      <w:r w:rsidRPr="00B6063B">
        <w:rPr>
          <w:rFonts w:asciiTheme="minorHAnsi" w:hAnsiTheme="minorHAnsi" w:cstheme="minorHAnsi"/>
          <w:sz w:val="22"/>
          <w:szCs w:val="22"/>
        </w:rPr>
        <w:tab/>
      </w:r>
      <w:r w:rsidRPr="00B6063B">
        <w:rPr>
          <w:rFonts w:asciiTheme="minorHAnsi" w:hAnsiTheme="minorHAnsi" w:cstheme="minorHAnsi"/>
          <w:sz w:val="22"/>
          <w:szCs w:val="22"/>
        </w:rPr>
        <w:tab/>
        <w:t>Nominado</w:t>
      </w:r>
    </w:p>
    <w:p w14:paraId="5F8F1487" w14:textId="77777777" w:rsidR="00B6063B" w:rsidRPr="00B6063B" w:rsidRDefault="00B6063B" w:rsidP="009F0EDE">
      <w:pPr>
        <w:spacing w:after="120"/>
        <w:ind w:firstLine="708"/>
        <w:contextualSpacing/>
        <w:jc w:val="both"/>
        <w:rPr>
          <w:rFonts w:asciiTheme="minorHAnsi" w:hAnsiTheme="minorHAnsi" w:cstheme="minorHAnsi"/>
          <w:sz w:val="22"/>
          <w:szCs w:val="22"/>
        </w:rPr>
      </w:pPr>
      <w:r w:rsidRPr="00B6063B">
        <w:rPr>
          <w:rFonts w:asciiTheme="minorHAnsi" w:hAnsiTheme="minorHAnsi" w:cstheme="minorHAnsi"/>
          <w:sz w:val="22"/>
          <w:szCs w:val="22"/>
        </w:rPr>
        <w:t>María Ángela Barbieri Bellolio</w:t>
      </w:r>
      <w:r w:rsidRPr="00B6063B">
        <w:rPr>
          <w:rFonts w:asciiTheme="minorHAnsi" w:hAnsiTheme="minorHAnsi" w:cstheme="minorHAnsi"/>
          <w:sz w:val="22"/>
          <w:szCs w:val="22"/>
        </w:rPr>
        <w:tab/>
      </w:r>
      <w:r w:rsidRPr="00B6063B">
        <w:rPr>
          <w:rFonts w:asciiTheme="minorHAnsi" w:hAnsiTheme="minorHAnsi" w:cstheme="minorHAnsi"/>
          <w:sz w:val="22"/>
          <w:szCs w:val="22"/>
        </w:rPr>
        <w:tab/>
        <w:t>Nominad</w:t>
      </w:r>
      <w:r w:rsidR="00BC32E5">
        <w:rPr>
          <w:rFonts w:asciiTheme="minorHAnsi" w:hAnsiTheme="minorHAnsi" w:cstheme="minorHAnsi"/>
          <w:sz w:val="22"/>
          <w:szCs w:val="22"/>
        </w:rPr>
        <w:t>a</w:t>
      </w:r>
      <w:r w:rsidR="00FE65DA">
        <w:rPr>
          <w:rFonts w:asciiTheme="minorHAnsi" w:hAnsiTheme="minorHAnsi" w:cstheme="minorHAnsi"/>
          <w:sz w:val="22"/>
          <w:szCs w:val="22"/>
        </w:rPr>
        <w:t xml:space="preserve"> </w:t>
      </w:r>
      <w:r w:rsidR="00FE65DA" w:rsidRPr="00B6063B">
        <w:rPr>
          <w:rFonts w:asciiTheme="minorHAnsi" w:hAnsiTheme="minorHAnsi" w:cstheme="minorHAnsi"/>
          <w:sz w:val="22"/>
          <w:szCs w:val="22"/>
        </w:rPr>
        <w:t>(President</w:t>
      </w:r>
      <w:r w:rsidR="00FE65DA">
        <w:rPr>
          <w:rFonts w:asciiTheme="minorHAnsi" w:hAnsiTheme="minorHAnsi" w:cstheme="minorHAnsi"/>
          <w:sz w:val="22"/>
          <w:szCs w:val="22"/>
        </w:rPr>
        <w:t>a</w:t>
      </w:r>
      <w:r w:rsidR="00FE65DA" w:rsidRPr="00B6063B">
        <w:rPr>
          <w:rFonts w:asciiTheme="minorHAnsi" w:hAnsiTheme="minorHAnsi" w:cstheme="minorHAnsi"/>
          <w:sz w:val="22"/>
          <w:szCs w:val="22"/>
        </w:rPr>
        <w:t>)</w:t>
      </w:r>
    </w:p>
    <w:p w14:paraId="0F1365C6" w14:textId="77777777" w:rsidR="00FE65DA" w:rsidRDefault="00FE65DA" w:rsidP="009F0EDE">
      <w:pPr>
        <w:spacing w:after="120"/>
        <w:ind w:firstLine="708"/>
        <w:contextualSpacing/>
        <w:jc w:val="both"/>
        <w:rPr>
          <w:rFonts w:asciiTheme="minorHAnsi" w:hAnsiTheme="minorHAnsi" w:cstheme="minorHAnsi"/>
          <w:sz w:val="22"/>
          <w:szCs w:val="22"/>
        </w:rPr>
      </w:pPr>
      <w:r>
        <w:rPr>
          <w:rFonts w:asciiTheme="minorHAnsi" w:hAnsiTheme="minorHAnsi" w:cstheme="minorHAnsi"/>
          <w:sz w:val="22"/>
          <w:szCs w:val="22"/>
        </w:rPr>
        <w:t>Dante Queirolo Palma</w:t>
      </w:r>
      <w:r w:rsidR="002869EB">
        <w:rPr>
          <w:rFonts w:asciiTheme="minorHAnsi" w:hAnsiTheme="minorHAnsi" w:cstheme="minorHAnsi"/>
          <w:sz w:val="22"/>
          <w:szCs w:val="22"/>
        </w:rPr>
        <w:tab/>
      </w:r>
      <w:r w:rsidR="002869EB">
        <w:rPr>
          <w:rFonts w:asciiTheme="minorHAnsi" w:hAnsiTheme="minorHAnsi" w:cstheme="minorHAnsi"/>
          <w:sz w:val="22"/>
          <w:szCs w:val="22"/>
        </w:rPr>
        <w:tab/>
      </w:r>
      <w:r w:rsidR="002869EB">
        <w:rPr>
          <w:rFonts w:asciiTheme="minorHAnsi" w:hAnsiTheme="minorHAnsi" w:cstheme="minorHAnsi"/>
          <w:sz w:val="22"/>
          <w:szCs w:val="22"/>
        </w:rPr>
        <w:tab/>
        <w:t>Nominado</w:t>
      </w:r>
    </w:p>
    <w:p w14:paraId="76341187" w14:textId="77777777" w:rsidR="00B6063B" w:rsidRPr="00B6063B" w:rsidRDefault="00B6063B" w:rsidP="009F0EDE">
      <w:pPr>
        <w:spacing w:after="120"/>
        <w:ind w:firstLine="708"/>
        <w:contextualSpacing/>
        <w:jc w:val="both"/>
        <w:rPr>
          <w:rFonts w:asciiTheme="minorHAnsi" w:hAnsiTheme="minorHAnsi" w:cstheme="minorHAnsi"/>
          <w:sz w:val="22"/>
          <w:szCs w:val="22"/>
        </w:rPr>
      </w:pPr>
      <w:r w:rsidRPr="00B6063B">
        <w:rPr>
          <w:rFonts w:asciiTheme="minorHAnsi" w:hAnsiTheme="minorHAnsi" w:cstheme="minorHAnsi"/>
          <w:sz w:val="22"/>
          <w:szCs w:val="22"/>
        </w:rPr>
        <w:t>Cristian Canales Ramírez</w:t>
      </w:r>
      <w:r w:rsidRPr="00B6063B">
        <w:rPr>
          <w:rFonts w:asciiTheme="minorHAnsi" w:hAnsiTheme="minorHAnsi" w:cstheme="minorHAnsi"/>
          <w:sz w:val="22"/>
          <w:szCs w:val="22"/>
        </w:rPr>
        <w:tab/>
      </w:r>
      <w:r w:rsidRPr="00B6063B">
        <w:rPr>
          <w:rFonts w:asciiTheme="minorHAnsi" w:hAnsiTheme="minorHAnsi" w:cstheme="minorHAnsi"/>
          <w:sz w:val="22"/>
          <w:szCs w:val="22"/>
        </w:rPr>
        <w:tab/>
        <w:t xml:space="preserve">Nominado </w:t>
      </w:r>
    </w:p>
    <w:p w14:paraId="46915583" w14:textId="77777777" w:rsidR="00B6063B" w:rsidRPr="00B6063B" w:rsidRDefault="00B6063B" w:rsidP="009F0EDE">
      <w:pPr>
        <w:spacing w:after="120"/>
        <w:ind w:firstLine="708"/>
        <w:contextualSpacing/>
        <w:jc w:val="both"/>
        <w:rPr>
          <w:rFonts w:asciiTheme="minorHAnsi" w:hAnsiTheme="minorHAnsi" w:cstheme="minorHAnsi"/>
          <w:sz w:val="22"/>
          <w:szCs w:val="22"/>
        </w:rPr>
      </w:pPr>
      <w:r w:rsidRPr="00B6063B">
        <w:rPr>
          <w:rFonts w:asciiTheme="minorHAnsi" w:hAnsiTheme="minorHAnsi" w:cstheme="minorHAnsi"/>
          <w:sz w:val="22"/>
          <w:szCs w:val="22"/>
        </w:rPr>
        <w:t>Maximiliano Zilleruelo León</w:t>
      </w:r>
      <w:r w:rsidRPr="00B6063B">
        <w:rPr>
          <w:rFonts w:asciiTheme="minorHAnsi" w:hAnsiTheme="minorHAnsi" w:cstheme="minorHAnsi"/>
          <w:sz w:val="22"/>
          <w:szCs w:val="22"/>
        </w:rPr>
        <w:tab/>
      </w:r>
      <w:r w:rsidRPr="00B6063B">
        <w:rPr>
          <w:rFonts w:asciiTheme="minorHAnsi" w:hAnsiTheme="minorHAnsi" w:cstheme="minorHAnsi"/>
          <w:sz w:val="22"/>
          <w:szCs w:val="22"/>
        </w:rPr>
        <w:tab/>
        <w:t>Institucional – Instituto de Fomento Pesquero</w:t>
      </w:r>
    </w:p>
    <w:p w14:paraId="508A6AF7" w14:textId="77777777" w:rsidR="00B6063B" w:rsidRPr="00B6063B" w:rsidRDefault="00DD3C93" w:rsidP="009F0EDE">
      <w:pPr>
        <w:spacing w:after="120"/>
        <w:ind w:firstLine="708"/>
        <w:contextualSpacing/>
        <w:jc w:val="both"/>
        <w:rPr>
          <w:rFonts w:asciiTheme="minorHAnsi" w:hAnsiTheme="minorHAnsi" w:cstheme="minorHAnsi"/>
          <w:sz w:val="22"/>
          <w:szCs w:val="22"/>
        </w:rPr>
      </w:pPr>
      <w:r>
        <w:rPr>
          <w:rFonts w:asciiTheme="minorHAnsi" w:hAnsiTheme="minorHAnsi" w:cstheme="minorHAnsi"/>
          <w:sz w:val="22"/>
          <w:szCs w:val="22"/>
        </w:rPr>
        <w:t>Juan Carlos Quiroz</w:t>
      </w:r>
      <w:r w:rsidR="00B6063B" w:rsidRPr="00B6063B">
        <w:rPr>
          <w:rFonts w:asciiTheme="minorHAnsi" w:hAnsiTheme="minorHAnsi" w:cstheme="minorHAnsi"/>
          <w:sz w:val="22"/>
          <w:szCs w:val="22"/>
        </w:rPr>
        <w:tab/>
      </w:r>
      <w:r w:rsidR="00E74320">
        <w:rPr>
          <w:rFonts w:asciiTheme="minorHAnsi" w:hAnsiTheme="minorHAnsi" w:cstheme="minorHAnsi"/>
          <w:sz w:val="22"/>
          <w:szCs w:val="22"/>
        </w:rPr>
        <w:tab/>
      </w:r>
      <w:r w:rsidR="00B6063B" w:rsidRPr="00B6063B">
        <w:rPr>
          <w:rFonts w:asciiTheme="minorHAnsi" w:hAnsiTheme="minorHAnsi" w:cstheme="minorHAnsi"/>
          <w:sz w:val="22"/>
          <w:szCs w:val="22"/>
        </w:rPr>
        <w:tab/>
        <w:t>Institucional – Instituto de Fomento Pesquero</w:t>
      </w:r>
    </w:p>
    <w:p w14:paraId="6936608B" w14:textId="77777777" w:rsidR="00EC1819" w:rsidRDefault="00EC1819" w:rsidP="009F0EDE">
      <w:pPr>
        <w:spacing w:after="120"/>
        <w:ind w:firstLine="708"/>
        <w:contextualSpacing/>
        <w:jc w:val="both"/>
        <w:rPr>
          <w:rFonts w:asciiTheme="minorHAnsi" w:hAnsiTheme="minorHAnsi" w:cstheme="minorHAnsi"/>
          <w:sz w:val="22"/>
          <w:szCs w:val="22"/>
        </w:rPr>
      </w:pPr>
      <w:r>
        <w:rPr>
          <w:rFonts w:asciiTheme="minorHAnsi" w:hAnsiTheme="minorHAnsi" w:cstheme="minorHAnsi"/>
          <w:sz w:val="22"/>
          <w:szCs w:val="22"/>
        </w:rPr>
        <w:t>Nicolás Alegría Landeros</w:t>
      </w:r>
      <w:r w:rsidR="00931366">
        <w:rPr>
          <w:rFonts w:asciiTheme="minorHAnsi" w:hAnsiTheme="minorHAnsi" w:cstheme="minorHAnsi"/>
          <w:sz w:val="22"/>
          <w:szCs w:val="22"/>
        </w:rPr>
        <w:tab/>
      </w:r>
      <w:r w:rsidR="00931366">
        <w:rPr>
          <w:rFonts w:asciiTheme="minorHAnsi" w:hAnsiTheme="minorHAnsi" w:cstheme="minorHAnsi"/>
          <w:sz w:val="22"/>
          <w:szCs w:val="22"/>
        </w:rPr>
        <w:tab/>
        <w:t>Nominado</w:t>
      </w:r>
    </w:p>
    <w:p w14:paraId="66229407" w14:textId="77777777" w:rsidR="00300C98" w:rsidRPr="007A4AE0" w:rsidRDefault="00300C98" w:rsidP="009F0EDE">
      <w:pPr>
        <w:spacing w:after="120"/>
        <w:ind w:firstLine="708"/>
        <w:contextualSpacing/>
        <w:jc w:val="both"/>
        <w:rPr>
          <w:rFonts w:asciiTheme="minorHAnsi" w:hAnsiTheme="minorHAnsi" w:cstheme="minorHAnsi"/>
          <w:sz w:val="22"/>
          <w:szCs w:val="22"/>
        </w:rPr>
      </w:pPr>
      <w:r>
        <w:rPr>
          <w:rFonts w:asciiTheme="minorHAnsi" w:hAnsiTheme="minorHAnsi" w:cstheme="minorHAnsi"/>
          <w:sz w:val="22"/>
          <w:szCs w:val="22"/>
        </w:rPr>
        <w:t>Guisella Muñoz Ibarra</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B6063B">
        <w:rPr>
          <w:rFonts w:asciiTheme="minorHAnsi" w:hAnsiTheme="minorHAnsi" w:cstheme="minorHAnsi"/>
          <w:sz w:val="22"/>
          <w:szCs w:val="22"/>
        </w:rPr>
        <w:t>Institucional – Subsecretaría de Pesca y Acuicultura</w:t>
      </w:r>
    </w:p>
    <w:p w14:paraId="5795C116" w14:textId="77777777" w:rsidR="00810393" w:rsidRPr="007A4AE0" w:rsidRDefault="00B6063B" w:rsidP="009F0EDE">
      <w:pPr>
        <w:spacing w:after="120"/>
        <w:ind w:left="4253" w:hanging="3545"/>
        <w:contextualSpacing/>
        <w:jc w:val="both"/>
        <w:rPr>
          <w:rFonts w:asciiTheme="minorHAnsi" w:hAnsiTheme="minorHAnsi" w:cstheme="minorHAnsi"/>
          <w:sz w:val="22"/>
          <w:szCs w:val="22"/>
        </w:rPr>
      </w:pPr>
      <w:r w:rsidRPr="00B6063B">
        <w:rPr>
          <w:rFonts w:asciiTheme="minorHAnsi" w:hAnsiTheme="minorHAnsi" w:cstheme="minorHAnsi"/>
          <w:sz w:val="22"/>
          <w:szCs w:val="22"/>
        </w:rPr>
        <w:t>Aurora Guerrero Correa</w:t>
      </w:r>
      <w:r w:rsidRPr="00B6063B">
        <w:rPr>
          <w:rFonts w:asciiTheme="minorHAnsi" w:hAnsiTheme="minorHAnsi" w:cstheme="minorHAnsi"/>
          <w:sz w:val="22"/>
          <w:szCs w:val="22"/>
        </w:rPr>
        <w:tab/>
      </w:r>
      <w:r w:rsidR="00810393" w:rsidRPr="00B6063B">
        <w:rPr>
          <w:rFonts w:asciiTheme="minorHAnsi" w:hAnsiTheme="minorHAnsi" w:cstheme="minorHAnsi"/>
          <w:sz w:val="22"/>
          <w:szCs w:val="22"/>
        </w:rPr>
        <w:t>Institucional – Subsecretaría de Pesca y Acuicultura</w:t>
      </w:r>
      <w:r w:rsidR="00810393">
        <w:rPr>
          <w:rFonts w:asciiTheme="minorHAnsi" w:hAnsiTheme="minorHAnsi" w:cstheme="minorHAnsi"/>
          <w:sz w:val="22"/>
          <w:szCs w:val="22"/>
        </w:rPr>
        <w:t xml:space="preserve"> (Secretaria)</w:t>
      </w:r>
    </w:p>
    <w:p w14:paraId="271D3C17" w14:textId="77777777" w:rsidR="002F683C" w:rsidRDefault="002F683C" w:rsidP="009F0EDE">
      <w:pPr>
        <w:spacing w:after="120"/>
        <w:contextualSpacing/>
        <w:jc w:val="both"/>
        <w:rPr>
          <w:rFonts w:asciiTheme="minorHAnsi" w:hAnsiTheme="minorHAnsi" w:cstheme="minorHAnsi"/>
          <w:sz w:val="22"/>
          <w:szCs w:val="22"/>
        </w:rPr>
      </w:pPr>
    </w:p>
    <w:p w14:paraId="279702B1" w14:textId="77777777" w:rsidR="004F5C0D" w:rsidRPr="007A4AE0" w:rsidRDefault="00BB63EC" w:rsidP="009F0EDE">
      <w:pPr>
        <w:spacing w:after="120"/>
        <w:contextualSpacing/>
        <w:jc w:val="both"/>
        <w:rPr>
          <w:rFonts w:asciiTheme="minorHAnsi" w:hAnsiTheme="minorHAnsi" w:cstheme="minorHAnsi"/>
          <w:sz w:val="22"/>
          <w:szCs w:val="22"/>
        </w:rPr>
      </w:pPr>
      <w:r w:rsidRPr="007A4AE0">
        <w:rPr>
          <w:rFonts w:asciiTheme="minorHAnsi" w:hAnsiTheme="minorHAnsi" w:cstheme="minorHAnsi"/>
          <w:sz w:val="22"/>
          <w:szCs w:val="22"/>
        </w:rPr>
        <w:t>Participaron además en calidad de invitados:</w:t>
      </w:r>
    </w:p>
    <w:p w14:paraId="674F0CF3" w14:textId="77777777" w:rsidR="000F65C3" w:rsidRPr="007A4AE0" w:rsidRDefault="00046E3C"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Francisco Contreras</w:t>
      </w:r>
      <w:r w:rsidR="00DD1A39">
        <w:rPr>
          <w:rFonts w:asciiTheme="minorHAnsi" w:hAnsiTheme="minorHAnsi" w:cstheme="minorHAnsi"/>
          <w:sz w:val="22"/>
          <w:szCs w:val="22"/>
        </w:rPr>
        <w:tab/>
      </w:r>
      <w:r w:rsidR="007B5279">
        <w:rPr>
          <w:rFonts w:asciiTheme="minorHAnsi" w:hAnsiTheme="minorHAnsi" w:cstheme="minorHAnsi"/>
          <w:sz w:val="22"/>
          <w:szCs w:val="22"/>
        </w:rPr>
        <w:t xml:space="preserve">Investigador </w:t>
      </w:r>
      <w:r w:rsidR="00C90B40" w:rsidRPr="007A4AE0">
        <w:rPr>
          <w:rFonts w:asciiTheme="minorHAnsi" w:hAnsiTheme="minorHAnsi" w:cstheme="minorHAnsi"/>
          <w:sz w:val="22"/>
          <w:szCs w:val="22"/>
        </w:rPr>
        <w:t>Instituto de Fomento Pesquero</w:t>
      </w:r>
    </w:p>
    <w:p w14:paraId="5EB0BF83" w14:textId="77777777" w:rsidR="00942200" w:rsidRDefault="00942200"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 xml:space="preserve">Francisco </w:t>
      </w:r>
      <w:r w:rsidR="00527792">
        <w:rPr>
          <w:rFonts w:asciiTheme="minorHAnsi" w:hAnsiTheme="minorHAnsi" w:cstheme="minorHAnsi"/>
          <w:sz w:val="22"/>
          <w:szCs w:val="22"/>
        </w:rPr>
        <w:t>Caro</w:t>
      </w:r>
      <w:r w:rsidR="00527792">
        <w:rPr>
          <w:rFonts w:asciiTheme="minorHAnsi" w:hAnsiTheme="minorHAnsi" w:cstheme="minorHAnsi"/>
          <w:sz w:val="22"/>
          <w:szCs w:val="22"/>
        </w:rPr>
        <w:tab/>
      </w:r>
      <w:r w:rsidR="00527792">
        <w:rPr>
          <w:rFonts w:asciiTheme="minorHAnsi" w:hAnsiTheme="minorHAnsi" w:cstheme="minorHAnsi"/>
          <w:sz w:val="22"/>
          <w:szCs w:val="22"/>
        </w:rPr>
        <w:tab/>
        <w:t xml:space="preserve">Presidente de </w:t>
      </w:r>
      <w:r w:rsidR="00527792" w:rsidRPr="00527792">
        <w:rPr>
          <w:rFonts w:asciiTheme="minorHAnsi" w:hAnsiTheme="minorHAnsi" w:cstheme="minorHAnsi"/>
          <w:sz w:val="22"/>
          <w:szCs w:val="22"/>
        </w:rPr>
        <w:t>Comité de Manejo de Crustáceos Demersales</w:t>
      </w:r>
    </w:p>
    <w:p w14:paraId="3DAFDA62" w14:textId="77777777" w:rsidR="00B862A4" w:rsidRDefault="00046E3C"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Jorge Revillot</w:t>
      </w:r>
      <w:r w:rsidR="00D11C87">
        <w:rPr>
          <w:rFonts w:asciiTheme="minorHAnsi" w:hAnsiTheme="minorHAnsi" w:cstheme="minorHAnsi"/>
          <w:sz w:val="22"/>
          <w:szCs w:val="22"/>
        </w:rPr>
        <w:tab/>
      </w:r>
      <w:r w:rsidR="00D11C87">
        <w:rPr>
          <w:rFonts w:asciiTheme="minorHAnsi" w:hAnsiTheme="minorHAnsi" w:cstheme="minorHAnsi"/>
          <w:sz w:val="22"/>
          <w:szCs w:val="22"/>
        </w:rPr>
        <w:tab/>
        <w:t>Miembro de Comité de Manejo de Crustáceos Demersales</w:t>
      </w:r>
    </w:p>
    <w:p w14:paraId="1E59BA9E" w14:textId="77777777" w:rsidR="00D11C87" w:rsidRDefault="00942200"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Le</w:t>
      </w:r>
      <w:r w:rsidR="002869EB">
        <w:rPr>
          <w:rFonts w:asciiTheme="minorHAnsi" w:hAnsiTheme="minorHAnsi" w:cstheme="minorHAnsi"/>
          <w:sz w:val="22"/>
          <w:szCs w:val="22"/>
        </w:rPr>
        <w:t>an</w:t>
      </w:r>
      <w:r>
        <w:rPr>
          <w:rFonts w:asciiTheme="minorHAnsi" w:hAnsiTheme="minorHAnsi" w:cstheme="minorHAnsi"/>
          <w:sz w:val="22"/>
          <w:szCs w:val="22"/>
        </w:rPr>
        <w:t>dro Sturla</w:t>
      </w:r>
      <w:r>
        <w:rPr>
          <w:rFonts w:asciiTheme="minorHAnsi" w:hAnsiTheme="minorHAnsi" w:cstheme="minorHAnsi"/>
          <w:sz w:val="22"/>
          <w:szCs w:val="22"/>
        </w:rPr>
        <w:tab/>
      </w:r>
      <w:r>
        <w:rPr>
          <w:rFonts w:asciiTheme="minorHAnsi" w:hAnsiTheme="minorHAnsi" w:cstheme="minorHAnsi"/>
          <w:sz w:val="22"/>
          <w:szCs w:val="22"/>
        </w:rPr>
        <w:tab/>
      </w:r>
      <w:bookmarkStart w:id="0" w:name="_Hlk72696186"/>
      <w:r w:rsidRPr="00942200">
        <w:rPr>
          <w:rFonts w:asciiTheme="minorHAnsi" w:hAnsiTheme="minorHAnsi" w:cstheme="minorHAnsi"/>
          <w:sz w:val="22"/>
          <w:szCs w:val="22"/>
        </w:rPr>
        <w:t>Miembro de Comité de Manejo de Crustáceos Demersales</w:t>
      </w:r>
      <w:bookmarkEnd w:id="0"/>
    </w:p>
    <w:p w14:paraId="73591124" w14:textId="77777777" w:rsidR="00527792" w:rsidRDefault="00527792"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Andrés Quintanilla</w:t>
      </w:r>
      <w:r w:rsidR="00F31C77">
        <w:rPr>
          <w:rFonts w:asciiTheme="minorHAnsi" w:hAnsiTheme="minorHAnsi" w:cstheme="minorHAnsi"/>
          <w:sz w:val="22"/>
          <w:szCs w:val="22"/>
        </w:rPr>
        <w:tab/>
      </w:r>
      <w:r w:rsidR="00F31C77" w:rsidRPr="00F31C77">
        <w:rPr>
          <w:rFonts w:asciiTheme="minorHAnsi" w:hAnsiTheme="minorHAnsi" w:cstheme="minorHAnsi"/>
          <w:sz w:val="22"/>
          <w:szCs w:val="22"/>
        </w:rPr>
        <w:t>Miembro de Comité de Manejo de Crustáceos Demersales</w:t>
      </w:r>
    </w:p>
    <w:p w14:paraId="3AF398CD" w14:textId="77777777" w:rsidR="00F31C77" w:rsidRDefault="00F31C77"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Gonzalo Zúñiga</w:t>
      </w:r>
      <w:r>
        <w:rPr>
          <w:rFonts w:asciiTheme="minorHAnsi" w:hAnsiTheme="minorHAnsi" w:cstheme="minorHAnsi"/>
          <w:sz w:val="22"/>
          <w:szCs w:val="22"/>
        </w:rPr>
        <w:tab/>
      </w:r>
      <w:r>
        <w:rPr>
          <w:rFonts w:asciiTheme="minorHAnsi" w:hAnsiTheme="minorHAnsi" w:cstheme="minorHAnsi"/>
          <w:sz w:val="22"/>
          <w:szCs w:val="22"/>
        </w:rPr>
        <w:tab/>
      </w:r>
      <w:r w:rsidRPr="00F31C77">
        <w:rPr>
          <w:rFonts w:asciiTheme="minorHAnsi" w:hAnsiTheme="minorHAnsi" w:cstheme="minorHAnsi"/>
          <w:sz w:val="22"/>
          <w:szCs w:val="22"/>
        </w:rPr>
        <w:t>Miembro de Comité de Manejo de Crustáceos Demersales</w:t>
      </w:r>
    </w:p>
    <w:p w14:paraId="2E39BABA" w14:textId="77777777" w:rsidR="00527792" w:rsidRDefault="00527792" w:rsidP="009F0EDE">
      <w:pPr>
        <w:spacing w:after="120"/>
        <w:contextualSpacing/>
        <w:jc w:val="both"/>
        <w:rPr>
          <w:rFonts w:asciiTheme="minorHAnsi" w:hAnsiTheme="minorHAnsi" w:cstheme="minorHAnsi"/>
          <w:sz w:val="22"/>
          <w:szCs w:val="22"/>
        </w:rPr>
      </w:pPr>
    </w:p>
    <w:p w14:paraId="77BD4BA2" w14:textId="77777777" w:rsidR="00F878F4" w:rsidRPr="007A4AE0" w:rsidRDefault="00BB63EC" w:rsidP="009F0EDE">
      <w:pPr>
        <w:spacing w:after="120"/>
        <w:contextualSpacing/>
        <w:jc w:val="both"/>
        <w:rPr>
          <w:rFonts w:asciiTheme="minorHAnsi" w:hAnsiTheme="minorHAnsi" w:cstheme="minorHAnsi"/>
          <w:b/>
          <w:sz w:val="22"/>
          <w:szCs w:val="22"/>
        </w:rPr>
      </w:pPr>
      <w:r w:rsidRPr="007A4AE0">
        <w:rPr>
          <w:rFonts w:asciiTheme="minorHAnsi" w:hAnsiTheme="minorHAnsi" w:cstheme="minorHAnsi"/>
          <w:b/>
          <w:sz w:val="22"/>
          <w:szCs w:val="22"/>
        </w:rPr>
        <w:t>OBJETIVOS</w:t>
      </w:r>
      <w:r w:rsidR="005C0351">
        <w:rPr>
          <w:rFonts w:asciiTheme="minorHAnsi" w:hAnsiTheme="minorHAnsi" w:cstheme="minorHAnsi"/>
          <w:b/>
          <w:sz w:val="22"/>
          <w:szCs w:val="22"/>
        </w:rPr>
        <w:t>,</w:t>
      </w:r>
      <w:r w:rsidR="005C082F">
        <w:rPr>
          <w:rFonts w:asciiTheme="minorHAnsi" w:hAnsiTheme="minorHAnsi" w:cstheme="minorHAnsi"/>
          <w:b/>
          <w:sz w:val="22"/>
          <w:szCs w:val="22"/>
        </w:rPr>
        <w:t xml:space="preserve"> A</w:t>
      </w:r>
      <w:r w:rsidR="00353713" w:rsidRPr="007A4AE0">
        <w:rPr>
          <w:rFonts w:asciiTheme="minorHAnsi" w:hAnsiTheme="minorHAnsi" w:cstheme="minorHAnsi"/>
          <w:b/>
          <w:sz w:val="22"/>
          <w:szCs w:val="22"/>
        </w:rPr>
        <w:t>GENDA</w:t>
      </w:r>
      <w:r w:rsidR="00F878F4" w:rsidRPr="007A4AE0">
        <w:rPr>
          <w:rFonts w:asciiTheme="minorHAnsi" w:hAnsiTheme="minorHAnsi" w:cstheme="minorHAnsi"/>
          <w:b/>
          <w:sz w:val="22"/>
          <w:szCs w:val="22"/>
        </w:rPr>
        <w:t xml:space="preserve"> </w:t>
      </w:r>
      <w:r w:rsidR="005C0351">
        <w:rPr>
          <w:rFonts w:asciiTheme="minorHAnsi" w:hAnsiTheme="minorHAnsi" w:cstheme="minorHAnsi"/>
          <w:b/>
          <w:sz w:val="22"/>
          <w:szCs w:val="22"/>
        </w:rPr>
        <w:t>Y ARREGLO</w:t>
      </w:r>
      <w:r w:rsidR="00EE2D97">
        <w:rPr>
          <w:rFonts w:asciiTheme="minorHAnsi" w:hAnsiTheme="minorHAnsi" w:cstheme="minorHAnsi"/>
          <w:b/>
          <w:sz w:val="22"/>
          <w:szCs w:val="22"/>
        </w:rPr>
        <w:t>S ADMINISTRATIVOS</w:t>
      </w:r>
    </w:p>
    <w:p w14:paraId="340B6C6E" w14:textId="77777777" w:rsidR="009F5A7E" w:rsidRPr="007A4AE0" w:rsidRDefault="009F5A7E" w:rsidP="009F0EDE">
      <w:pPr>
        <w:spacing w:after="120"/>
        <w:contextualSpacing/>
        <w:jc w:val="both"/>
        <w:rPr>
          <w:rFonts w:asciiTheme="minorHAnsi" w:hAnsiTheme="minorHAnsi" w:cstheme="minorHAnsi"/>
          <w:sz w:val="22"/>
          <w:szCs w:val="22"/>
        </w:rPr>
      </w:pPr>
    </w:p>
    <w:p w14:paraId="354B8510" w14:textId="77777777" w:rsidR="0054586A" w:rsidRDefault="000A061C" w:rsidP="009F0EDE">
      <w:pPr>
        <w:spacing w:after="120"/>
        <w:contextualSpacing/>
        <w:jc w:val="both"/>
        <w:rPr>
          <w:rFonts w:asciiTheme="minorHAnsi" w:hAnsiTheme="minorHAnsi" w:cstheme="minorHAnsi"/>
          <w:sz w:val="22"/>
          <w:szCs w:val="22"/>
        </w:rPr>
      </w:pPr>
      <w:r>
        <w:rPr>
          <w:rFonts w:asciiTheme="minorHAnsi" w:hAnsiTheme="minorHAnsi" w:cstheme="minorHAnsi"/>
          <w:sz w:val="22"/>
          <w:szCs w:val="22"/>
        </w:rPr>
        <w:t xml:space="preserve">La reunión tuvo por </w:t>
      </w:r>
      <w:r w:rsidRPr="000A061C">
        <w:rPr>
          <w:rFonts w:asciiTheme="minorHAnsi" w:hAnsiTheme="minorHAnsi" w:cstheme="minorHAnsi"/>
          <w:sz w:val="22"/>
          <w:szCs w:val="22"/>
        </w:rPr>
        <w:t xml:space="preserve">objetivo conocer los resultados de la evaluación directa 2020 y tomar conocimiento respecto del progreso en el plan de trabajo de la asesoría. Igualmente, </w:t>
      </w:r>
      <w:r>
        <w:rPr>
          <w:rFonts w:asciiTheme="minorHAnsi" w:hAnsiTheme="minorHAnsi" w:cstheme="minorHAnsi"/>
          <w:sz w:val="22"/>
          <w:szCs w:val="22"/>
        </w:rPr>
        <w:t xml:space="preserve">la revisión </w:t>
      </w:r>
      <w:r w:rsidR="008779FF">
        <w:rPr>
          <w:rFonts w:asciiTheme="minorHAnsi" w:hAnsiTheme="minorHAnsi" w:cstheme="minorHAnsi"/>
          <w:sz w:val="22"/>
          <w:szCs w:val="22"/>
        </w:rPr>
        <w:t>de</w:t>
      </w:r>
      <w:r w:rsidRPr="000A061C">
        <w:rPr>
          <w:rFonts w:asciiTheme="minorHAnsi" w:hAnsiTheme="minorHAnsi" w:cstheme="minorHAnsi"/>
          <w:sz w:val="22"/>
          <w:szCs w:val="22"/>
        </w:rPr>
        <w:t xml:space="preserve"> propuestas de fichas de proyectos de investigación </w:t>
      </w:r>
      <w:r w:rsidR="008779FF">
        <w:rPr>
          <w:rFonts w:asciiTheme="minorHAnsi" w:hAnsiTheme="minorHAnsi" w:cstheme="minorHAnsi"/>
          <w:sz w:val="22"/>
          <w:szCs w:val="22"/>
        </w:rPr>
        <w:t xml:space="preserve">y efectuar </w:t>
      </w:r>
      <w:r w:rsidR="005D4752">
        <w:rPr>
          <w:rFonts w:asciiTheme="minorHAnsi" w:hAnsiTheme="minorHAnsi" w:cstheme="minorHAnsi"/>
          <w:sz w:val="22"/>
          <w:szCs w:val="22"/>
        </w:rPr>
        <w:t xml:space="preserve">la </w:t>
      </w:r>
      <w:r w:rsidRPr="000A061C">
        <w:rPr>
          <w:rFonts w:asciiTheme="minorHAnsi" w:hAnsiTheme="minorHAnsi" w:cstheme="minorHAnsi"/>
          <w:sz w:val="22"/>
          <w:szCs w:val="22"/>
        </w:rPr>
        <w:t>reunión con miembros del Comité de Manejo de Crustáceos Demersales</w:t>
      </w:r>
      <w:r w:rsidR="005D4752">
        <w:rPr>
          <w:rFonts w:asciiTheme="minorHAnsi" w:hAnsiTheme="minorHAnsi" w:cstheme="minorHAnsi"/>
          <w:sz w:val="22"/>
          <w:szCs w:val="22"/>
        </w:rPr>
        <w:t xml:space="preserve"> en </w:t>
      </w:r>
      <w:r w:rsidR="005C0351">
        <w:rPr>
          <w:rFonts w:asciiTheme="minorHAnsi" w:hAnsiTheme="minorHAnsi" w:cstheme="minorHAnsi"/>
          <w:sz w:val="22"/>
          <w:szCs w:val="22"/>
        </w:rPr>
        <w:t>horario PM</w:t>
      </w:r>
      <w:r w:rsidRPr="000A061C">
        <w:rPr>
          <w:rFonts w:asciiTheme="minorHAnsi" w:hAnsiTheme="minorHAnsi" w:cstheme="minorHAnsi"/>
          <w:sz w:val="22"/>
          <w:szCs w:val="22"/>
        </w:rPr>
        <w:t>.</w:t>
      </w:r>
    </w:p>
    <w:p w14:paraId="2D3C8D22" w14:textId="77777777" w:rsidR="005C0351" w:rsidRDefault="005C0351" w:rsidP="000B09B6">
      <w:pPr>
        <w:rPr>
          <w:rFonts w:asciiTheme="minorHAnsi" w:hAnsiTheme="minorHAnsi" w:cstheme="minorHAnsi"/>
          <w:b/>
          <w:sz w:val="22"/>
          <w:szCs w:val="22"/>
        </w:rPr>
      </w:pPr>
    </w:p>
    <w:p w14:paraId="06FF0E6C" w14:textId="77777777" w:rsidR="005C082F" w:rsidRDefault="005C0351" w:rsidP="00706372">
      <w:pPr>
        <w:jc w:val="both"/>
        <w:rPr>
          <w:rFonts w:asciiTheme="minorHAnsi" w:hAnsiTheme="minorHAnsi" w:cstheme="minorHAnsi"/>
          <w:b/>
          <w:sz w:val="22"/>
          <w:szCs w:val="22"/>
        </w:rPr>
      </w:pPr>
      <w:r w:rsidRPr="005C0351">
        <w:rPr>
          <w:rFonts w:asciiTheme="minorHAnsi" w:hAnsiTheme="minorHAnsi" w:cstheme="minorHAnsi"/>
          <w:bCs/>
          <w:sz w:val="22"/>
          <w:szCs w:val="22"/>
        </w:rPr>
        <w:t>La presidenta da la bienvenida a los asistentes y procede a revisar la agenda propuesta. Se incorpora en tema varios el análisis de consultas del comité de manejo. La agenda de la reunión fue aprobada, según los temas siguientes</w:t>
      </w:r>
      <w:r w:rsidRPr="005C0351">
        <w:rPr>
          <w:rFonts w:asciiTheme="minorHAnsi" w:hAnsiTheme="minorHAnsi" w:cstheme="minorHAnsi"/>
          <w:b/>
          <w:sz w:val="22"/>
          <w:szCs w:val="22"/>
        </w:rPr>
        <w:t>:</w:t>
      </w:r>
    </w:p>
    <w:p w14:paraId="01D8FA23" w14:textId="77777777" w:rsidR="005C0351" w:rsidRDefault="005C0351" w:rsidP="000B09B6">
      <w:pPr>
        <w:rPr>
          <w:rFonts w:asciiTheme="minorHAnsi" w:hAnsiTheme="minorHAnsi" w:cstheme="minorHAnsi"/>
          <w:b/>
          <w:sz w:val="22"/>
          <w:szCs w:val="22"/>
        </w:rPr>
      </w:pPr>
    </w:p>
    <w:p w14:paraId="7C00CD54" w14:textId="77777777" w:rsidR="00DB457C" w:rsidRDefault="00DB457C">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14:paraId="45D20DB2" w14:textId="77777777" w:rsidR="000B09B6" w:rsidRPr="000B09B6" w:rsidRDefault="000B09B6" w:rsidP="000B09B6">
      <w:pPr>
        <w:rPr>
          <w:rFonts w:asciiTheme="minorHAnsi" w:hAnsiTheme="minorHAnsi" w:cstheme="minorHAnsi"/>
          <w:b/>
          <w:sz w:val="22"/>
          <w:szCs w:val="22"/>
        </w:rPr>
      </w:pPr>
      <w:r w:rsidRPr="000B09B6">
        <w:rPr>
          <w:rFonts w:asciiTheme="minorHAnsi" w:hAnsiTheme="minorHAnsi" w:cstheme="minorHAnsi"/>
          <w:b/>
          <w:sz w:val="22"/>
          <w:szCs w:val="22"/>
        </w:rPr>
        <w:lastRenderedPageBreak/>
        <w:t>Mañana</w:t>
      </w:r>
    </w:p>
    <w:p w14:paraId="26645216" w14:textId="77777777" w:rsidR="000B09B6" w:rsidRPr="000B09B6" w:rsidRDefault="000B09B6" w:rsidP="000B09B6">
      <w:pPr>
        <w:rPr>
          <w:rFonts w:asciiTheme="minorHAnsi" w:hAnsiTheme="minorHAnsi" w:cstheme="minorHAnsi"/>
          <w:sz w:val="22"/>
          <w:szCs w:val="22"/>
        </w:rPr>
      </w:pPr>
      <w:r w:rsidRPr="000B09B6">
        <w:rPr>
          <w:rFonts w:asciiTheme="minorHAnsi" w:hAnsiTheme="minorHAnsi" w:cstheme="minorHAnsi"/>
          <w:sz w:val="22"/>
          <w:szCs w:val="22"/>
        </w:rPr>
        <w:t>9:00 – 9:10</w:t>
      </w:r>
      <w:r w:rsidRPr="000B09B6">
        <w:rPr>
          <w:rFonts w:asciiTheme="minorHAnsi" w:hAnsiTheme="minorHAnsi" w:cstheme="minorHAnsi"/>
          <w:sz w:val="22"/>
          <w:szCs w:val="22"/>
        </w:rPr>
        <w:tab/>
        <w:t>:</w:t>
      </w:r>
      <w:r w:rsidRPr="000B09B6">
        <w:rPr>
          <w:rFonts w:asciiTheme="minorHAnsi" w:hAnsiTheme="minorHAnsi" w:cstheme="minorHAnsi"/>
          <w:sz w:val="22"/>
          <w:szCs w:val="22"/>
        </w:rPr>
        <w:tab/>
        <w:t>Bienvenida</w:t>
      </w:r>
    </w:p>
    <w:p w14:paraId="71ADE976"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sz w:val="22"/>
          <w:szCs w:val="22"/>
        </w:rPr>
        <w:t>9:10 – 9:30</w:t>
      </w:r>
      <w:r w:rsidRPr="000B09B6">
        <w:rPr>
          <w:rFonts w:asciiTheme="minorHAnsi" w:hAnsiTheme="minorHAnsi" w:cstheme="minorHAnsi"/>
          <w:sz w:val="22"/>
          <w:szCs w:val="22"/>
        </w:rPr>
        <w:tab/>
        <w:t>:</w:t>
      </w:r>
      <w:r w:rsidRPr="000B09B6">
        <w:rPr>
          <w:rFonts w:asciiTheme="minorHAnsi" w:hAnsiTheme="minorHAnsi" w:cstheme="minorHAnsi"/>
          <w:sz w:val="22"/>
          <w:szCs w:val="22"/>
        </w:rPr>
        <w:tab/>
        <w:t>Arreglos administrativos y aprobación de agenda</w:t>
      </w:r>
    </w:p>
    <w:p w14:paraId="37E23B0B"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sz w:val="22"/>
          <w:szCs w:val="22"/>
        </w:rPr>
        <w:t>9:30 – 10:30</w:t>
      </w:r>
      <w:r w:rsidRPr="000B09B6">
        <w:rPr>
          <w:rFonts w:asciiTheme="minorHAnsi" w:hAnsiTheme="minorHAnsi" w:cstheme="minorHAnsi"/>
          <w:sz w:val="22"/>
          <w:szCs w:val="22"/>
        </w:rPr>
        <w:tab/>
        <w:t>:</w:t>
      </w:r>
      <w:r w:rsidRPr="000B09B6">
        <w:rPr>
          <w:rFonts w:asciiTheme="minorHAnsi" w:hAnsiTheme="minorHAnsi" w:cstheme="minorHAnsi"/>
          <w:sz w:val="22"/>
          <w:szCs w:val="22"/>
        </w:rPr>
        <w:tab/>
      </w:r>
      <w:bookmarkStart w:id="1" w:name="_Hlk72696790"/>
      <w:r w:rsidRPr="000B09B6">
        <w:rPr>
          <w:rFonts w:asciiTheme="minorHAnsi" w:hAnsiTheme="minorHAnsi" w:cstheme="minorHAnsi"/>
          <w:sz w:val="22"/>
          <w:szCs w:val="22"/>
        </w:rPr>
        <w:t>Resultados del crucero de evaluación directa 2020</w:t>
      </w:r>
      <w:bookmarkEnd w:id="1"/>
    </w:p>
    <w:p w14:paraId="7CFFF37A" w14:textId="77777777" w:rsidR="000B09B6" w:rsidRPr="000B09B6" w:rsidRDefault="000B09B6" w:rsidP="000B09B6">
      <w:pPr>
        <w:tabs>
          <w:tab w:val="left" w:pos="1418"/>
          <w:tab w:val="left" w:pos="2127"/>
        </w:tabs>
        <w:ind w:left="2127" w:hanging="2127"/>
        <w:rPr>
          <w:rFonts w:asciiTheme="minorHAnsi" w:hAnsiTheme="minorHAnsi" w:cstheme="minorHAnsi"/>
          <w:bCs/>
          <w:sz w:val="22"/>
          <w:szCs w:val="22"/>
        </w:rPr>
      </w:pPr>
      <w:r w:rsidRPr="000B09B6">
        <w:rPr>
          <w:rFonts w:asciiTheme="minorHAnsi" w:hAnsiTheme="minorHAnsi" w:cstheme="minorHAnsi"/>
          <w:sz w:val="22"/>
          <w:szCs w:val="22"/>
        </w:rPr>
        <w:t>10:30 – 11:30</w:t>
      </w:r>
      <w:r w:rsidRPr="000B09B6">
        <w:rPr>
          <w:rFonts w:asciiTheme="minorHAnsi" w:hAnsiTheme="minorHAnsi" w:cstheme="minorHAnsi"/>
          <w:sz w:val="22"/>
          <w:szCs w:val="22"/>
        </w:rPr>
        <w:tab/>
        <w:t>:</w:t>
      </w:r>
      <w:r w:rsidRPr="000B09B6">
        <w:rPr>
          <w:rFonts w:asciiTheme="minorHAnsi" w:hAnsiTheme="minorHAnsi" w:cstheme="minorHAnsi"/>
          <w:sz w:val="22"/>
          <w:szCs w:val="22"/>
        </w:rPr>
        <w:tab/>
        <w:t>Progreso en el plan de trabajo de la asesoría 2021</w:t>
      </w:r>
    </w:p>
    <w:p w14:paraId="022C9166" w14:textId="77777777" w:rsidR="000B09B6" w:rsidRPr="000B09B6" w:rsidRDefault="000B09B6" w:rsidP="000B09B6">
      <w:pPr>
        <w:tabs>
          <w:tab w:val="left" w:pos="1418"/>
          <w:tab w:val="left" w:pos="2127"/>
        </w:tabs>
        <w:ind w:left="2127" w:hanging="2127"/>
        <w:rPr>
          <w:rFonts w:asciiTheme="minorHAnsi" w:hAnsiTheme="minorHAnsi" w:cstheme="minorHAnsi"/>
          <w:bCs/>
          <w:sz w:val="22"/>
          <w:szCs w:val="22"/>
        </w:rPr>
      </w:pPr>
      <w:r w:rsidRPr="000B09B6">
        <w:rPr>
          <w:rFonts w:asciiTheme="minorHAnsi" w:hAnsiTheme="minorHAnsi" w:cstheme="minorHAnsi"/>
          <w:bCs/>
          <w:sz w:val="22"/>
          <w:szCs w:val="22"/>
        </w:rPr>
        <w:t>11:30 – 12:30</w:t>
      </w:r>
      <w:r w:rsidRPr="000B09B6">
        <w:rPr>
          <w:rFonts w:asciiTheme="minorHAnsi" w:hAnsiTheme="minorHAnsi" w:cstheme="minorHAnsi"/>
          <w:bCs/>
          <w:sz w:val="22"/>
          <w:szCs w:val="22"/>
        </w:rPr>
        <w:tab/>
        <w:t>:</w:t>
      </w:r>
      <w:r w:rsidRPr="000B09B6">
        <w:rPr>
          <w:rFonts w:asciiTheme="minorHAnsi" w:hAnsiTheme="minorHAnsi" w:cstheme="minorHAnsi"/>
          <w:bCs/>
          <w:sz w:val="22"/>
          <w:szCs w:val="22"/>
        </w:rPr>
        <w:tab/>
      </w:r>
      <w:r w:rsidRPr="000B09B6">
        <w:rPr>
          <w:rFonts w:asciiTheme="minorHAnsi" w:hAnsiTheme="minorHAnsi" w:cstheme="minorHAnsi"/>
          <w:sz w:val="22"/>
          <w:szCs w:val="22"/>
        </w:rPr>
        <w:t>Revisión de fichas de investigación 2022</w:t>
      </w:r>
    </w:p>
    <w:p w14:paraId="02D2B61F"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sz w:val="22"/>
          <w:szCs w:val="22"/>
        </w:rPr>
        <w:t>12:30 – 13:00</w:t>
      </w:r>
      <w:r w:rsidRPr="000B09B6">
        <w:rPr>
          <w:rFonts w:asciiTheme="minorHAnsi" w:hAnsiTheme="minorHAnsi" w:cstheme="minorHAnsi"/>
          <w:sz w:val="22"/>
          <w:szCs w:val="22"/>
        </w:rPr>
        <w:tab/>
        <w:t xml:space="preserve">: </w:t>
      </w:r>
      <w:r w:rsidRPr="000B09B6">
        <w:rPr>
          <w:rFonts w:asciiTheme="minorHAnsi" w:hAnsiTheme="minorHAnsi" w:cstheme="minorHAnsi"/>
          <w:sz w:val="22"/>
          <w:szCs w:val="22"/>
        </w:rPr>
        <w:tab/>
        <w:t>Varios: Análisis de consultas de CM</w:t>
      </w:r>
    </w:p>
    <w:p w14:paraId="68A1825A" w14:textId="77777777" w:rsidR="000B09B6" w:rsidRPr="000B09B6" w:rsidRDefault="000B09B6" w:rsidP="000B09B6">
      <w:pPr>
        <w:tabs>
          <w:tab w:val="left" w:pos="1418"/>
          <w:tab w:val="left" w:pos="2127"/>
        </w:tabs>
        <w:ind w:left="2127" w:hanging="2127"/>
        <w:rPr>
          <w:rFonts w:asciiTheme="minorHAnsi" w:hAnsiTheme="minorHAnsi" w:cstheme="minorHAnsi"/>
          <w:b/>
          <w:bCs/>
          <w:sz w:val="22"/>
          <w:szCs w:val="22"/>
        </w:rPr>
      </w:pPr>
      <w:r w:rsidRPr="000B09B6">
        <w:rPr>
          <w:rFonts w:asciiTheme="minorHAnsi" w:hAnsiTheme="minorHAnsi" w:cstheme="minorHAnsi"/>
          <w:b/>
          <w:bCs/>
          <w:sz w:val="22"/>
          <w:szCs w:val="22"/>
        </w:rPr>
        <w:t>Tarde</w:t>
      </w:r>
    </w:p>
    <w:p w14:paraId="1712A54A"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bCs/>
          <w:sz w:val="22"/>
          <w:szCs w:val="22"/>
        </w:rPr>
        <w:t>14:30 – 15:00</w:t>
      </w:r>
      <w:r w:rsidRPr="000B09B6">
        <w:rPr>
          <w:rFonts w:asciiTheme="minorHAnsi" w:hAnsiTheme="minorHAnsi" w:cstheme="minorHAnsi"/>
          <w:bCs/>
          <w:sz w:val="22"/>
          <w:szCs w:val="22"/>
        </w:rPr>
        <w:tab/>
        <w:t>:</w:t>
      </w:r>
      <w:r w:rsidRPr="000B09B6">
        <w:rPr>
          <w:rFonts w:asciiTheme="minorHAnsi" w:hAnsiTheme="minorHAnsi" w:cstheme="minorHAnsi"/>
          <w:bCs/>
          <w:sz w:val="22"/>
          <w:szCs w:val="22"/>
        </w:rPr>
        <w:tab/>
      </w:r>
      <w:bookmarkStart w:id="2" w:name="_Hlk69314215"/>
      <w:r w:rsidRPr="000B09B6">
        <w:rPr>
          <w:rFonts w:asciiTheme="minorHAnsi" w:hAnsiTheme="minorHAnsi" w:cstheme="minorHAnsi"/>
          <w:sz w:val="22"/>
          <w:szCs w:val="22"/>
        </w:rPr>
        <w:t>Propuesta de plan de mejora para la evaluación de stock (IFOP)</w:t>
      </w:r>
      <w:bookmarkEnd w:id="2"/>
    </w:p>
    <w:p w14:paraId="415BB79D"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sz w:val="22"/>
          <w:szCs w:val="22"/>
        </w:rPr>
        <w:t>15:00 – 16:00</w:t>
      </w:r>
      <w:r w:rsidRPr="000B09B6">
        <w:rPr>
          <w:rFonts w:asciiTheme="minorHAnsi" w:hAnsiTheme="minorHAnsi" w:cstheme="minorHAnsi"/>
          <w:sz w:val="22"/>
          <w:szCs w:val="22"/>
        </w:rPr>
        <w:tab/>
        <w:t>:</w:t>
      </w:r>
      <w:r w:rsidRPr="000B09B6">
        <w:rPr>
          <w:rFonts w:asciiTheme="minorHAnsi" w:hAnsiTheme="minorHAnsi" w:cstheme="minorHAnsi"/>
          <w:sz w:val="22"/>
          <w:szCs w:val="22"/>
        </w:rPr>
        <w:tab/>
        <w:t xml:space="preserve">Reunión con Comité de Manejo de Crustáceos Demersales. </w:t>
      </w:r>
    </w:p>
    <w:p w14:paraId="769FD08F" w14:textId="77777777" w:rsidR="000B09B6" w:rsidRPr="000B09B6" w:rsidRDefault="000B09B6" w:rsidP="000B09B6">
      <w:pPr>
        <w:tabs>
          <w:tab w:val="left" w:pos="1418"/>
          <w:tab w:val="left" w:pos="2127"/>
        </w:tabs>
        <w:ind w:left="2127" w:hanging="2127"/>
        <w:rPr>
          <w:rFonts w:asciiTheme="minorHAnsi" w:hAnsiTheme="minorHAnsi" w:cstheme="minorHAnsi"/>
          <w:sz w:val="22"/>
          <w:szCs w:val="22"/>
        </w:rPr>
      </w:pPr>
      <w:r w:rsidRPr="000B09B6">
        <w:rPr>
          <w:rFonts w:asciiTheme="minorHAnsi" w:hAnsiTheme="minorHAnsi" w:cstheme="minorHAnsi"/>
          <w:sz w:val="22"/>
          <w:szCs w:val="22"/>
        </w:rPr>
        <w:t>16:00 – 16: 30</w:t>
      </w:r>
      <w:r w:rsidRPr="000B09B6">
        <w:rPr>
          <w:rFonts w:asciiTheme="minorHAnsi" w:hAnsiTheme="minorHAnsi" w:cstheme="minorHAnsi"/>
          <w:sz w:val="22"/>
          <w:szCs w:val="22"/>
        </w:rPr>
        <w:tab/>
        <w:t>:</w:t>
      </w:r>
      <w:r w:rsidRPr="000B09B6">
        <w:rPr>
          <w:rFonts w:asciiTheme="minorHAnsi" w:hAnsiTheme="minorHAnsi" w:cstheme="minorHAnsi"/>
          <w:sz w:val="22"/>
          <w:szCs w:val="22"/>
        </w:rPr>
        <w:tab/>
        <w:t xml:space="preserve">Acuerdos </w:t>
      </w:r>
    </w:p>
    <w:p w14:paraId="6C10E593" w14:textId="77777777" w:rsidR="00E53E8C" w:rsidRDefault="00E53E8C" w:rsidP="003671C4">
      <w:pPr>
        <w:tabs>
          <w:tab w:val="left" w:pos="1701"/>
        </w:tabs>
        <w:spacing w:after="120"/>
        <w:ind w:left="1560" w:hanging="1560"/>
        <w:contextualSpacing/>
        <w:jc w:val="both"/>
        <w:rPr>
          <w:rFonts w:asciiTheme="minorHAnsi" w:hAnsiTheme="minorHAnsi" w:cstheme="minorHAnsi"/>
          <w:bCs/>
          <w:sz w:val="22"/>
          <w:szCs w:val="22"/>
        </w:rPr>
      </w:pPr>
    </w:p>
    <w:p w14:paraId="5F441A55" w14:textId="77777777" w:rsidR="00D47445" w:rsidRPr="007A4AE0" w:rsidRDefault="005B383F" w:rsidP="005B383F">
      <w:pPr>
        <w:tabs>
          <w:tab w:val="left" w:pos="1701"/>
        </w:tabs>
        <w:spacing w:after="120"/>
        <w:ind w:left="1560" w:hanging="1560"/>
        <w:contextualSpacing/>
        <w:jc w:val="both"/>
        <w:rPr>
          <w:rFonts w:asciiTheme="minorHAnsi" w:hAnsiTheme="minorHAnsi" w:cstheme="minorHAnsi"/>
          <w:sz w:val="22"/>
          <w:szCs w:val="22"/>
        </w:rPr>
      </w:pPr>
      <w:r>
        <w:rPr>
          <w:rFonts w:asciiTheme="minorHAnsi" w:hAnsiTheme="minorHAnsi" w:cstheme="minorHAnsi"/>
          <w:bCs/>
          <w:sz w:val="22"/>
          <w:szCs w:val="22"/>
        </w:rPr>
        <w:t xml:space="preserve">Actúan </w:t>
      </w:r>
      <w:r w:rsidR="00EE2D97">
        <w:rPr>
          <w:rFonts w:asciiTheme="minorHAnsi" w:hAnsiTheme="minorHAnsi" w:cstheme="minorHAnsi"/>
          <w:bCs/>
          <w:sz w:val="22"/>
          <w:szCs w:val="22"/>
        </w:rPr>
        <w:t>como repo</w:t>
      </w:r>
      <w:r>
        <w:rPr>
          <w:rFonts w:asciiTheme="minorHAnsi" w:hAnsiTheme="minorHAnsi" w:cstheme="minorHAnsi"/>
          <w:bCs/>
          <w:sz w:val="22"/>
          <w:szCs w:val="22"/>
        </w:rPr>
        <w:t>r</w:t>
      </w:r>
      <w:r w:rsidR="00EE2D97">
        <w:rPr>
          <w:rFonts w:asciiTheme="minorHAnsi" w:hAnsiTheme="minorHAnsi" w:cstheme="minorHAnsi"/>
          <w:bCs/>
          <w:sz w:val="22"/>
          <w:szCs w:val="22"/>
        </w:rPr>
        <w:t xml:space="preserve">teros </w:t>
      </w:r>
      <w:r>
        <w:rPr>
          <w:rFonts w:asciiTheme="minorHAnsi" w:hAnsiTheme="minorHAnsi" w:cstheme="minorHAnsi"/>
          <w:bCs/>
          <w:sz w:val="22"/>
          <w:szCs w:val="22"/>
        </w:rPr>
        <w:t>de la reunió</w:t>
      </w:r>
      <w:r w:rsidR="00D47445" w:rsidRPr="007A4AE0">
        <w:rPr>
          <w:rFonts w:asciiTheme="minorHAnsi" w:hAnsiTheme="minorHAnsi" w:cstheme="minorHAnsi"/>
          <w:sz w:val="22"/>
          <w:szCs w:val="22"/>
        </w:rPr>
        <w:t xml:space="preserve"> </w:t>
      </w:r>
      <w:r w:rsidR="005C082F" w:rsidRPr="007A4AE0">
        <w:rPr>
          <w:rFonts w:asciiTheme="minorHAnsi" w:hAnsiTheme="minorHAnsi" w:cstheme="minorHAnsi"/>
          <w:sz w:val="22"/>
          <w:szCs w:val="22"/>
        </w:rPr>
        <w:t xml:space="preserve">Guisella Muñoz </w:t>
      </w:r>
      <w:r w:rsidR="005C082F">
        <w:rPr>
          <w:rFonts w:asciiTheme="minorHAnsi" w:hAnsiTheme="minorHAnsi" w:cstheme="minorHAnsi"/>
          <w:sz w:val="22"/>
          <w:szCs w:val="22"/>
        </w:rPr>
        <w:t xml:space="preserve">y </w:t>
      </w:r>
      <w:r w:rsidR="00D47445" w:rsidRPr="007A4AE0">
        <w:rPr>
          <w:rFonts w:asciiTheme="minorHAnsi" w:hAnsiTheme="minorHAnsi" w:cstheme="minorHAnsi"/>
          <w:sz w:val="22"/>
          <w:szCs w:val="22"/>
        </w:rPr>
        <w:t>Aurora Guerrero</w:t>
      </w:r>
      <w:r w:rsidR="007D62DF">
        <w:rPr>
          <w:rFonts w:asciiTheme="minorHAnsi" w:hAnsiTheme="minorHAnsi" w:cstheme="minorHAnsi"/>
          <w:sz w:val="22"/>
          <w:szCs w:val="22"/>
        </w:rPr>
        <w:t xml:space="preserve"> </w:t>
      </w:r>
    </w:p>
    <w:p w14:paraId="52B3184D" w14:textId="77777777" w:rsidR="00DC3F66" w:rsidRPr="007A4AE0" w:rsidRDefault="00DC3F66" w:rsidP="009F0EDE">
      <w:pPr>
        <w:spacing w:after="120"/>
        <w:contextualSpacing/>
        <w:jc w:val="both"/>
        <w:rPr>
          <w:rFonts w:asciiTheme="minorHAnsi" w:hAnsiTheme="minorHAnsi" w:cstheme="minorHAnsi"/>
          <w:b/>
          <w:sz w:val="22"/>
          <w:szCs w:val="22"/>
        </w:rPr>
      </w:pPr>
    </w:p>
    <w:p w14:paraId="3BB8319E" w14:textId="77777777" w:rsidR="000B09B6" w:rsidRDefault="00481F53" w:rsidP="006D1A0F">
      <w:pPr>
        <w:spacing w:after="160" w:line="259" w:lineRule="auto"/>
        <w:rPr>
          <w:rFonts w:asciiTheme="minorHAnsi" w:hAnsiTheme="minorHAnsi" w:cstheme="minorHAnsi"/>
          <w:b/>
          <w:bCs/>
          <w:sz w:val="22"/>
          <w:szCs w:val="22"/>
        </w:rPr>
      </w:pPr>
      <w:r w:rsidRPr="00481F53">
        <w:rPr>
          <w:rFonts w:asciiTheme="minorHAnsi" w:hAnsiTheme="minorHAnsi" w:cstheme="minorHAnsi"/>
          <w:b/>
          <w:bCs/>
          <w:sz w:val="22"/>
          <w:szCs w:val="22"/>
        </w:rPr>
        <w:t>RESULTADOS DEL CRUCERO DE EVALUACIÓN DIRECTA 2020</w:t>
      </w:r>
    </w:p>
    <w:p w14:paraId="2454469A" w14:textId="77777777" w:rsidR="00801F33" w:rsidRPr="00801F33" w:rsidRDefault="00801F33" w:rsidP="00FB103A">
      <w:pPr>
        <w:spacing w:after="160" w:line="259" w:lineRule="auto"/>
        <w:jc w:val="both"/>
        <w:rPr>
          <w:rFonts w:asciiTheme="minorHAnsi" w:hAnsiTheme="minorHAnsi" w:cstheme="minorHAnsi"/>
          <w:i/>
          <w:iCs/>
          <w:sz w:val="22"/>
          <w:szCs w:val="22"/>
        </w:rPr>
      </w:pPr>
      <w:r w:rsidRPr="00801F33">
        <w:rPr>
          <w:rFonts w:asciiTheme="minorHAnsi" w:hAnsiTheme="minorHAnsi" w:cstheme="minorHAnsi"/>
          <w:i/>
          <w:iCs/>
          <w:sz w:val="22"/>
          <w:szCs w:val="22"/>
        </w:rPr>
        <w:t>Aspectos generales</w:t>
      </w:r>
    </w:p>
    <w:p w14:paraId="5025515E" w14:textId="77777777" w:rsidR="000E0383" w:rsidRPr="000E0383" w:rsidRDefault="009174B4" w:rsidP="00FB103A">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El Sr. Mauricio </w:t>
      </w:r>
      <w:r w:rsidR="002C6EC8">
        <w:rPr>
          <w:rFonts w:asciiTheme="minorHAnsi" w:hAnsiTheme="minorHAnsi" w:cstheme="minorHAnsi"/>
          <w:sz w:val="22"/>
          <w:szCs w:val="22"/>
        </w:rPr>
        <w:t xml:space="preserve">Ahumada </w:t>
      </w:r>
      <w:r w:rsidR="00E47BD4">
        <w:rPr>
          <w:rFonts w:asciiTheme="minorHAnsi" w:hAnsiTheme="minorHAnsi" w:cstheme="minorHAnsi"/>
          <w:sz w:val="22"/>
          <w:szCs w:val="22"/>
        </w:rPr>
        <w:t>presenta los resultados de la evaluación directa realizada en 2020</w:t>
      </w:r>
      <w:r w:rsidR="0032192D">
        <w:rPr>
          <w:rFonts w:asciiTheme="minorHAnsi" w:hAnsiTheme="minorHAnsi" w:cstheme="minorHAnsi"/>
          <w:sz w:val="22"/>
          <w:szCs w:val="22"/>
        </w:rPr>
        <w:t xml:space="preserve">. Señala </w:t>
      </w:r>
      <w:r w:rsidR="001B7CF1">
        <w:rPr>
          <w:rFonts w:asciiTheme="minorHAnsi" w:hAnsiTheme="minorHAnsi" w:cstheme="minorHAnsi"/>
          <w:sz w:val="22"/>
          <w:szCs w:val="22"/>
        </w:rPr>
        <w:t>que el c</w:t>
      </w:r>
      <w:r w:rsidR="000E0383" w:rsidRPr="000E0383">
        <w:rPr>
          <w:rFonts w:asciiTheme="minorHAnsi" w:hAnsiTheme="minorHAnsi" w:cstheme="minorHAnsi"/>
          <w:sz w:val="22"/>
          <w:szCs w:val="22"/>
        </w:rPr>
        <w:t xml:space="preserve">rucero </w:t>
      </w:r>
      <w:r w:rsidR="001B7CF1">
        <w:rPr>
          <w:rFonts w:asciiTheme="minorHAnsi" w:hAnsiTheme="minorHAnsi" w:cstheme="minorHAnsi"/>
          <w:sz w:val="22"/>
          <w:szCs w:val="22"/>
        </w:rPr>
        <w:t xml:space="preserve">estuvo </w:t>
      </w:r>
      <w:r w:rsidR="000E0383" w:rsidRPr="000E0383">
        <w:rPr>
          <w:rFonts w:asciiTheme="minorHAnsi" w:hAnsiTheme="minorHAnsi" w:cstheme="minorHAnsi"/>
          <w:sz w:val="22"/>
          <w:szCs w:val="22"/>
        </w:rPr>
        <w:t>sujeto limitantes generad</w:t>
      </w:r>
      <w:r w:rsidR="00060905">
        <w:rPr>
          <w:rFonts w:asciiTheme="minorHAnsi" w:hAnsiTheme="minorHAnsi" w:cstheme="minorHAnsi"/>
          <w:sz w:val="22"/>
          <w:szCs w:val="22"/>
        </w:rPr>
        <w:t>a</w:t>
      </w:r>
      <w:r w:rsidR="000E0383" w:rsidRPr="000E0383">
        <w:rPr>
          <w:rFonts w:asciiTheme="minorHAnsi" w:hAnsiTheme="minorHAnsi" w:cstheme="minorHAnsi"/>
          <w:sz w:val="22"/>
          <w:szCs w:val="22"/>
        </w:rPr>
        <w:t xml:space="preserve">s por la pandemia, alterando </w:t>
      </w:r>
      <w:r w:rsidR="00FB103A">
        <w:rPr>
          <w:rFonts w:asciiTheme="minorHAnsi" w:hAnsiTheme="minorHAnsi" w:cstheme="minorHAnsi"/>
          <w:sz w:val="22"/>
          <w:szCs w:val="22"/>
        </w:rPr>
        <w:t xml:space="preserve">los plazos de </w:t>
      </w:r>
      <w:r w:rsidR="000E0383" w:rsidRPr="000E0383">
        <w:rPr>
          <w:rFonts w:asciiTheme="minorHAnsi" w:hAnsiTheme="minorHAnsi" w:cstheme="minorHAnsi"/>
          <w:sz w:val="22"/>
          <w:szCs w:val="22"/>
        </w:rPr>
        <w:t>inicio del crucero</w:t>
      </w:r>
      <w:r w:rsidR="00DE44B8">
        <w:rPr>
          <w:rFonts w:asciiTheme="minorHAnsi" w:hAnsiTheme="minorHAnsi" w:cstheme="minorHAnsi"/>
          <w:sz w:val="22"/>
          <w:szCs w:val="22"/>
        </w:rPr>
        <w:t xml:space="preserve"> (12 </w:t>
      </w:r>
      <w:r w:rsidR="00787A45">
        <w:rPr>
          <w:rFonts w:asciiTheme="minorHAnsi" w:hAnsiTheme="minorHAnsi" w:cstheme="minorHAnsi"/>
          <w:sz w:val="22"/>
          <w:szCs w:val="22"/>
        </w:rPr>
        <w:t>de agosto</w:t>
      </w:r>
      <w:r w:rsidR="00DE44B8">
        <w:rPr>
          <w:rFonts w:asciiTheme="minorHAnsi" w:hAnsiTheme="minorHAnsi" w:cstheme="minorHAnsi"/>
          <w:sz w:val="22"/>
          <w:szCs w:val="22"/>
        </w:rPr>
        <w:t>)</w:t>
      </w:r>
      <w:r w:rsidR="006934F3">
        <w:rPr>
          <w:rFonts w:asciiTheme="minorHAnsi" w:hAnsiTheme="minorHAnsi" w:cstheme="minorHAnsi"/>
          <w:sz w:val="22"/>
          <w:szCs w:val="22"/>
        </w:rPr>
        <w:t>. Además</w:t>
      </w:r>
      <w:r w:rsidR="00FB103A">
        <w:rPr>
          <w:rFonts w:asciiTheme="minorHAnsi" w:hAnsiTheme="minorHAnsi" w:cstheme="minorHAnsi"/>
          <w:sz w:val="22"/>
          <w:szCs w:val="22"/>
        </w:rPr>
        <w:t>,</w:t>
      </w:r>
      <w:r w:rsidR="006934F3">
        <w:rPr>
          <w:rFonts w:asciiTheme="minorHAnsi" w:hAnsiTheme="minorHAnsi" w:cstheme="minorHAnsi"/>
          <w:sz w:val="22"/>
          <w:szCs w:val="22"/>
        </w:rPr>
        <w:t xml:space="preserve"> </w:t>
      </w:r>
      <w:r w:rsidR="00FB103A">
        <w:rPr>
          <w:rFonts w:asciiTheme="minorHAnsi" w:hAnsiTheme="minorHAnsi" w:cstheme="minorHAnsi"/>
          <w:sz w:val="22"/>
          <w:szCs w:val="22"/>
        </w:rPr>
        <w:t xml:space="preserve">señaló que </w:t>
      </w:r>
      <w:r w:rsidR="00C43149">
        <w:rPr>
          <w:rFonts w:asciiTheme="minorHAnsi" w:hAnsiTheme="minorHAnsi" w:cstheme="minorHAnsi"/>
          <w:sz w:val="22"/>
          <w:szCs w:val="22"/>
        </w:rPr>
        <w:t>hubo</w:t>
      </w:r>
      <w:r w:rsidR="00FB103A">
        <w:rPr>
          <w:rFonts w:asciiTheme="minorHAnsi" w:hAnsiTheme="minorHAnsi" w:cstheme="minorHAnsi"/>
          <w:sz w:val="22"/>
          <w:szCs w:val="22"/>
        </w:rPr>
        <w:t xml:space="preserve"> d</w:t>
      </w:r>
      <w:r w:rsidR="006934F3">
        <w:rPr>
          <w:rFonts w:asciiTheme="minorHAnsi" w:hAnsiTheme="minorHAnsi" w:cstheme="minorHAnsi"/>
          <w:sz w:val="22"/>
          <w:szCs w:val="22"/>
        </w:rPr>
        <w:t>ificultad</w:t>
      </w:r>
      <w:r w:rsidR="00060905">
        <w:rPr>
          <w:rFonts w:asciiTheme="minorHAnsi" w:hAnsiTheme="minorHAnsi" w:cstheme="minorHAnsi"/>
          <w:sz w:val="22"/>
          <w:szCs w:val="22"/>
        </w:rPr>
        <w:t xml:space="preserve"> en la</w:t>
      </w:r>
      <w:r w:rsidR="000E0383" w:rsidRPr="000E0383">
        <w:rPr>
          <w:rFonts w:asciiTheme="minorHAnsi" w:hAnsiTheme="minorHAnsi" w:cstheme="minorHAnsi"/>
          <w:sz w:val="22"/>
          <w:szCs w:val="22"/>
        </w:rPr>
        <w:t xml:space="preserve"> disponibilidad de naves</w:t>
      </w:r>
      <w:r w:rsidR="00C43149">
        <w:rPr>
          <w:rFonts w:asciiTheme="minorHAnsi" w:hAnsiTheme="minorHAnsi" w:cstheme="minorHAnsi"/>
          <w:sz w:val="22"/>
          <w:szCs w:val="22"/>
        </w:rPr>
        <w:t xml:space="preserve"> en la</w:t>
      </w:r>
      <w:r w:rsidR="00B77D37">
        <w:rPr>
          <w:rFonts w:asciiTheme="minorHAnsi" w:hAnsiTheme="minorHAnsi" w:cstheme="minorHAnsi"/>
          <w:sz w:val="22"/>
          <w:szCs w:val="22"/>
        </w:rPr>
        <w:t>s</w:t>
      </w:r>
      <w:r w:rsidR="00C43149">
        <w:rPr>
          <w:rFonts w:asciiTheme="minorHAnsi" w:hAnsiTheme="minorHAnsi" w:cstheme="minorHAnsi"/>
          <w:sz w:val="22"/>
          <w:szCs w:val="22"/>
        </w:rPr>
        <w:t xml:space="preserve"> fecha</w:t>
      </w:r>
      <w:r w:rsidR="00B77D37">
        <w:rPr>
          <w:rFonts w:asciiTheme="minorHAnsi" w:hAnsiTheme="minorHAnsi" w:cstheme="minorHAnsi"/>
          <w:sz w:val="22"/>
          <w:szCs w:val="22"/>
        </w:rPr>
        <w:t>s requeridas</w:t>
      </w:r>
      <w:r w:rsidR="000E0383" w:rsidRPr="000E0383">
        <w:rPr>
          <w:rFonts w:asciiTheme="minorHAnsi" w:hAnsiTheme="minorHAnsi" w:cstheme="minorHAnsi"/>
          <w:sz w:val="22"/>
          <w:szCs w:val="22"/>
        </w:rPr>
        <w:t xml:space="preserve">, </w:t>
      </w:r>
      <w:r w:rsidR="00B77D37">
        <w:rPr>
          <w:rFonts w:asciiTheme="minorHAnsi" w:hAnsiTheme="minorHAnsi" w:cstheme="minorHAnsi"/>
          <w:sz w:val="22"/>
          <w:szCs w:val="22"/>
        </w:rPr>
        <w:t xml:space="preserve">en </w:t>
      </w:r>
      <w:r w:rsidR="000E0383" w:rsidRPr="000E0383">
        <w:rPr>
          <w:rFonts w:asciiTheme="minorHAnsi" w:hAnsiTheme="minorHAnsi" w:cstheme="minorHAnsi"/>
          <w:sz w:val="22"/>
          <w:szCs w:val="22"/>
        </w:rPr>
        <w:t>persona</w:t>
      </w:r>
      <w:r w:rsidR="00FB103A">
        <w:rPr>
          <w:rFonts w:asciiTheme="minorHAnsi" w:hAnsiTheme="minorHAnsi" w:cstheme="minorHAnsi"/>
          <w:sz w:val="22"/>
          <w:szCs w:val="22"/>
        </w:rPr>
        <w:t>l</w:t>
      </w:r>
      <w:r w:rsidR="000E0383" w:rsidRPr="000E0383">
        <w:rPr>
          <w:rFonts w:asciiTheme="minorHAnsi" w:hAnsiTheme="minorHAnsi" w:cstheme="minorHAnsi"/>
          <w:sz w:val="22"/>
          <w:szCs w:val="22"/>
        </w:rPr>
        <w:t xml:space="preserve">, </w:t>
      </w:r>
      <w:r w:rsidR="00060905">
        <w:rPr>
          <w:rFonts w:asciiTheme="minorHAnsi" w:hAnsiTheme="minorHAnsi" w:cstheme="minorHAnsi"/>
          <w:sz w:val="22"/>
          <w:szCs w:val="22"/>
        </w:rPr>
        <w:t>y</w:t>
      </w:r>
      <w:r w:rsidR="000E0383" w:rsidRPr="000E0383">
        <w:rPr>
          <w:rFonts w:asciiTheme="minorHAnsi" w:hAnsiTheme="minorHAnsi" w:cstheme="minorHAnsi"/>
          <w:sz w:val="22"/>
          <w:szCs w:val="22"/>
        </w:rPr>
        <w:t xml:space="preserve"> </w:t>
      </w:r>
      <w:r w:rsidR="00B77D37">
        <w:rPr>
          <w:rFonts w:asciiTheme="minorHAnsi" w:hAnsiTheme="minorHAnsi" w:cstheme="minorHAnsi"/>
          <w:sz w:val="22"/>
          <w:szCs w:val="22"/>
        </w:rPr>
        <w:t>para</w:t>
      </w:r>
      <w:r w:rsidR="000E0383" w:rsidRPr="000E0383">
        <w:rPr>
          <w:rFonts w:asciiTheme="minorHAnsi" w:hAnsiTheme="minorHAnsi" w:cstheme="minorHAnsi"/>
          <w:sz w:val="22"/>
          <w:szCs w:val="22"/>
        </w:rPr>
        <w:t xml:space="preserve"> la adquisición de material elementos de seguridad y generación de protocolos de trabajo. </w:t>
      </w:r>
    </w:p>
    <w:p w14:paraId="42AF71AB" w14:textId="77777777" w:rsidR="000E0383" w:rsidRPr="000E0383" w:rsidRDefault="00123A77" w:rsidP="00706372">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Indica </w:t>
      </w:r>
      <w:r w:rsidR="00E8398A">
        <w:rPr>
          <w:rFonts w:asciiTheme="minorHAnsi" w:hAnsiTheme="minorHAnsi" w:cstheme="minorHAnsi"/>
          <w:sz w:val="22"/>
          <w:szCs w:val="22"/>
        </w:rPr>
        <w:t>que el crucero no prospecta toda el área de distribución del recurso</w:t>
      </w:r>
      <w:r w:rsidR="00021C5C">
        <w:rPr>
          <w:rFonts w:asciiTheme="minorHAnsi" w:hAnsiTheme="minorHAnsi" w:cstheme="minorHAnsi"/>
          <w:sz w:val="22"/>
          <w:szCs w:val="22"/>
        </w:rPr>
        <w:t xml:space="preserve">, esto en atención a la dificultad para efectuar lances </w:t>
      </w:r>
      <w:r w:rsidR="001D1158">
        <w:rPr>
          <w:rFonts w:asciiTheme="minorHAnsi" w:hAnsiTheme="minorHAnsi" w:cstheme="minorHAnsi"/>
          <w:sz w:val="22"/>
          <w:szCs w:val="22"/>
        </w:rPr>
        <w:t xml:space="preserve">debido a la configuración del fondo </w:t>
      </w:r>
      <w:r w:rsidR="008711CF">
        <w:rPr>
          <w:rFonts w:asciiTheme="minorHAnsi" w:hAnsiTheme="minorHAnsi" w:cstheme="minorHAnsi"/>
          <w:sz w:val="22"/>
          <w:szCs w:val="22"/>
        </w:rPr>
        <w:t>(no rastreables</w:t>
      </w:r>
      <w:r w:rsidR="00AA1236">
        <w:rPr>
          <w:rFonts w:asciiTheme="minorHAnsi" w:hAnsiTheme="minorHAnsi" w:cstheme="minorHAnsi"/>
          <w:sz w:val="22"/>
          <w:szCs w:val="22"/>
        </w:rPr>
        <w:t>)</w:t>
      </w:r>
      <w:r w:rsidR="002978F3">
        <w:rPr>
          <w:rFonts w:asciiTheme="minorHAnsi" w:hAnsiTheme="minorHAnsi" w:cstheme="minorHAnsi"/>
          <w:sz w:val="22"/>
          <w:szCs w:val="22"/>
        </w:rPr>
        <w:t xml:space="preserve">. </w:t>
      </w:r>
      <w:r w:rsidR="00801F33">
        <w:rPr>
          <w:rFonts w:asciiTheme="minorHAnsi" w:hAnsiTheme="minorHAnsi" w:cstheme="minorHAnsi"/>
          <w:sz w:val="22"/>
          <w:szCs w:val="22"/>
        </w:rPr>
        <w:t>S</w:t>
      </w:r>
      <w:r w:rsidR="002978F3">
        <w:rPr>
          <w:rFonts w:asciiTheme="minorHAnsi" w:hAnsiTheme="minorHAnsi" w:cstheme="minorHAnsi"/>
          <w:sz w:val="22"/>
          <w:szCs w:val="22"/>
        </w:rPr>
        <w:t xml:space="preserve">eñala que hay indicios de diferencias </w:t>
      </w:r>
      <w:r w:rsidR="00801F33">
        <w:rPr>
          <w:rFonts w:asciiTheme="minorHAnsi" w:hAnsiTheme="minorHAnsi" w:cstheme="minorHAnsi"/>
          <w:sz w:val="22"/>
          <w:szCs w:val="22"/>
        </w:rPr>
        <w:t>de capturabilidad de las redes entre zonas.</w:t>
      </w:r>
    </w:p>
    <w:p w14:paraId="5FA883E3" w14:textId="77777777" w:rsidR="000E0383" w:rsidRPr="000E0383" w:rsidRDefault="00DE50A8" w:rsidP="00706372">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El</w:t>
      </w:r>
      <w:r w:rsidR="00D25DE3">
        <w:rPr>
          <w:rFonts w:asciiTheme="minorHAnsi" w:hAnsiTheme="minorHAnsi" w:cstheme="minorHAnsi"/>
          <w:sz w:val="22"/>
          <w:szCs w:val="22"/>
        </w:rPr>
        <w:t xml:space="preserve"> Sr. Ahumada indica que desde el 2019 se </w:t>
      </w:r>
      <w:r w:rsidR="000D0DFB">
        <w:rPr>
          <w:rFonts w:asciiTheme="minorHAnsi" w:hAnsiTheme="minorHAnsi" w:cstheme="minorHAnsi"/>
          <w:sz w:val="22"/>
          <w:szCs w:val="22"/>
        </w:rPr>
        <w:t>est</w:t>
      </w:r>
      <w:r w:rsidR="006732C2">
        <w:rPr>
          <w:rFonts w:asciiTheme="minorHAnsi" w:hAnsiTheme="minorHAnsi" w:cstheme="minorHAnsi"/>
          <w:sz w:val="22"/>
          <w:szCs w:val="22"/>
        </w:rPr>
        <w:t>á</w:t>
      </w:r>
      <w:r w:rsidR="000D0DFB">
        <w:rPr>
          <w:rFonts w:asciiTheme="minorHAnsi" w:hAnsiTheme="minorHAnsi" w:cstheme="minorHAnsi"/>
          <w:sz w:val="22"/>
          <w:szCs w:val="22"/>
        </w:rPr>
        <w:t xml:space="preserve"> realizando el crucero incorporando los tres recursos</w:t>
      </w:r>
      <w:r w:rsidR="007F0BD8">
        <w:rPr>
          <w:rFonts w:asciiTheme="minorHAnsi" w:hAnsiTheme="minorHAnsi" w:cstheme="minorHAnsi"/>
          <w:sz w:val="22"/>
          <w:szCs w:val="22"/>
        </w:rPr>
        <w:t xml:space="preserve"> y es necesario</w:t>
      </w:r>
      <w:r w:rsidR="006732C2">
        <w:rPr>
          <w:rFonts w:asciiTheme="minorHAnsi" w:hAnsiTheme="minorHAnsi" w:cstheme="minorHAnsi"/>
          <w:sz w:val="22"/>
          <w:szCs w:val="22"/>
        </w:rPr>
        <w:t xml:space="preserve"> </w:t>
      </w:r>
      <w:r w:rsidR="007F0BD8">
        <w:rPr>
          <w:rFonts w:asciiTheme="minorHAnsi" w:hAnsiTheme="minorHAnsi" w:cstheme="minorHAnsi"/>
          <w:sz w:val="22"/>
          <w:szCs w:val="22"/>
        </w:rPr>
        <w:t xml:space="preserve">superar </w:t>
      </w:r>
      <w:r w:rsidR="006732C2">
        <w:rPr>
          <w:rFonts w:asciiTheme="minorHAnsi" w:hAnsiTheme="minorHAnsi" w:cstheme="minorHAnsi"/>
          <w:sz w:val="22"/>
          <w:szCs w:val="22"/>
        </w:rPr>
        <w:t xml:space="preserve">el enfoque monoespecífico del crucero. </w:t>
      </w:r>
      <w:r w:rsidR="00F137BC">
        <w:rPr>
          <w:rFonts w:asciiTheme="minorHAnsi" w:hAnsiTheme="minorHAnsi" w:cstheme="minorHAnsi"/>
          <w:sz w:val="22"/>
          <w:szCs w:val="22"/>
        </w:rPr>
        <w:t xml:space="preserve">Precisa que </w:t>
      </w:r>
      <w:r w:rsidR="000E0383" w:rsidRPr="000E0383">
        <w:rPr>
          <w:rFonts w:asciiTheme="minorHAnsi" w:hAnsiTheme="minorHAnsi" w:cstheme="minorHAnsi"/>
          <w:sz w:val="22"/>
          <w:szCs w:val="22"/>
        </w:rPr>
        <w:t xml:space="preserve">no existe diseño de muestreo consensuado </w:t>
      </w:r>
      <w:r w:rsidR="00F137BC" w:rsidRPr="000E0383">
        <w:rPr>
          <w:rFonts w:asciiTheme="minorHAnsi" w:hAnsiTheme="minorHAnsi" w:cstheme="minorHAnsi"/>
          <w:sz w:val="22"/>
          <w:szCs w:val="22"/>
        </w:rPr>
        <w:t>orientado</w:t>
      </w:r>
      <w:r w:rsidR="000E0383" w:rsidRPr="000E0383">
        <w:rPr>
          <w:rFonts w:asciiTheme="minorHAnsi" w:hAnsiTheme="minorHAnsi" w:cstheme="minorHAnsi"/>
          <w:sz w:val="22"/>
          <w:szCs w:val="22"/>
        </w:rPr>
        <w:t xml:space="preserve"> a la evaluación conjunta de los tres crust</w:t>
      </w:r>
      <w:r w:rsidR="00F137BC">
        <w:rPr>
          <w:rFonts w:asciiTheme="minorHAnsi" w:hAnsiTheme="minorHAnsi" w:cstheme="minorHAnsi"/>
          <w:sz w:val="22"/>
          <w:szCs w:val="22"/>
        </w:rPr>
        <w:t>á</w:t>
      </w:r>
      <w:r w:rsidR="000E0383" w:rsidRPr="000E0383">
        <w:rPr>
          <w:rFonts w:asciiTheme="minorHAnsi" w:hAnsiTheme="minorHAnsi" w:cstheme="minorHAnsi"/>
          <w:sz w:val="22"/>
          <w:szCs w:val="22"/>
        </w:rPr>
        <w:t>ceos.</w:t>
      </w:r>
    </w:p>
    <w:p w14:paraId="5ED88257" w14:textId="77777777" w:rsidR="005F7466" w:rsidRPr="005F7466" w:rsidRDefault="00ED09F4" w:rsidP="00706372">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El crucero se realizó entre </w:t>
      </w:r>
      <w:r w:rsidR="005F7466" w:rsidRPr="005F7466">
        <w:rPr>
          <w:rFonts w:asciiTheme="minorHAnsi" w:hAnsiTheme="minorHAnsi" w:cstheme="minorHAnsi"/>
          <w:sz w:val="22"/>
          <w:szCs w:val="22"/>
        </w:rPr>
        <w:t>12 de agosto y 19 de octubre</w:t>
      </w:r>
      <w:r>
        <w:rPr>
          <w:rFonts w:asciiTheme="minorHAnsi" w:hAnsiTheme="minorHAnsi" w:cstheme="minorHAnsi"/>
          <w:sz w:val="22"/>
          <w:szCs w:val="22"/>
        </w:rPr>
        <w:t xml:space="preserve">, ejecutándose </w:t>
      </w:r>
      <w:r w:rsidR="009C2EB7">
        <w:rPr>
          <w:rFonts w:asciiTheme="minorHAnsi" w:hAnsiTheme="minorHAnsi" w:cstheme="minorHAnsi"/>
          <w:sz w:val="22"/>
          <w:szCs w:val="22"/>
        </w:rPr>
        <w:t xml:space="preserve">622 lances. En </w:t>
      </w:r>
      <w:r w:rsidR="005F7466" w:rsidRPr="005F7466">
        <w:rPr>
          <w:rFonts w:asciiTheme="minorHAnsi" w:hAnsiTheme="minorHAnsi" w:cstheme="minorHAnsi"/>
          <w:sz w:val="22"/>
          <w:szCs w:val="22"/>
        </w:rPr>
        <w:t>316 lances (51%) se captur</w:t>
      </w:r>
      <w:r w:rsidR="009C2EB7">
        <w:rPr>
          <w:rFonts w:asciiTheme="minorHAnsi" w:hAnsiTheme="minorHAnsi" w:cstheme="minorHAnsi"/>
          <w:sz w:val="22"/>
          <w:szCs w:val="22"/>
        </w:rPr>
        <w:t xml:space="preserve">ó </w:t>
      </w:r>
      <w:r w:rsidR="005F7466" w:rsidRPr="005F7466">
        <w:rPr>
          <w:rFonts w:asciiTheme="minorHAnsi" w:hAnsiTheme="minorHAnsi" w:cstheme="minorHAnsi"/>
          <w:sz w:val="22"/>
          <w:szCs w:val="22"/>
        </w:rPr>
        <w:t>camarón nailon</w:t>
      </w:r>
      <w:r w:rsidR="009C2EB7">
        <w:rPr>
          <w:rFonts w:asciiTheme="minorHAnsi" w:hAnsiTheme="minorHAnsi" w:cstheme="minorHAnsi"/>
          <w:sz w:val="22"/>
          <w:szCs w:val="22"/>
        </w:rPr>
        <w:t xml:space="preserve">, </w:t>
      </w:r>
      <w:r w:rsidR="00EC50B9">
        <w:rPr>
          <w:rFonts w:asciiTheme="minorHAnsi" w:hAnsiTheme="minorHAnsi" w:cstheme="minorHAnsi"/>
          <w:sz w:val="22"/>
          <w:szCs w:val="22"/>
        </w:rPr>
        <w:t xml:space="preserve">en </w:t>
      </w:r>
      <w:r w:rsidR="009C2EB7" w:rsidRPr="005F7466">
        <w:rPr>
          <w:rFonts w:asciiTheme="minorHAnsi" w:hAnsiTheme="minorHAnsi" w:cstheme="minorHAnsi"/>
          <w:sz w:val="22"/>
          <w:szCs w:val="22"/>
        </w:rPr>
        <w:t xml:space="preserve">255 (41%) </w:t>
      </w:r>
      <w:r w:rsidR="009C2EB7">
        <w:rPr>
          <w:rFonts w:asciiTheme="minorHAnsi" w:hAnsiTheme="minorHAnsi" w:cstheme="minorHAnsi"/>
          <w:sz w:val="22"/>
          <w:szCs w:val="22"/>
        </w:rPr>
        <w:t xml:space="preserve">de lances </w:t>
      </w:r>
      <w:r w:rsidR="009C2EB7" w:rsidRPr="005F7466">
        <w:rPr>
          <w:rFonts w:asciiTheme="minorHAnsi" w:hAnsiTheme="minorHAnsi" w:cstheme="minorHAnsi"/>
          <w:sz w:val="22"/>
          <w:szCs w:val="22"/>
        </w:rPr>
        <w:t>se captura langostino amarillo</w:t>
      </w:r>
      <w:r w:rsidR="00EC50B9">
        <w:rPr>
          <w:rFonts w:asciiTheme="minorHAnsi" w:hAnsiTheme="minorHAnsi" w:cstheme="minorHAnsi"/>
          <w:sz w:val="22"/>
          <w:szCs w:val="22"/>
        </w:rPr>
        <w:t xml:space="preserve"> y en </w:t>
      </w:r>
      <w:r w:rsidR="005F7466" w:rsidRPr="005F7466">
        <w:rPr>
          <w:rFonts w:asciiTheme="minorHAnsi" w:hAnsiTheme="minorHAnsi" w:cstheme="minorHAnsi"/>
          <w:sz w:val="22"/>
          <w:szCs w:val="22"/>
        </w:rPr>
        <w:t>148 (24%) se captur</w:t>
      </w:r>
      <w:r w:rsidR="00EC50B9">
        <w:rPr>
          <w:rFonts w:asciiTheme="minorHAnsi" w:hAnsiTheme="minorHAnsi" w:cstheme="minorHAnsi"/>
          <w:sz w:val="22"/>
          <w:szCs w:val="22"/>
        </w:rPr>
        <w:t>ó</w:t>
      </w:r>
      <w:r w:rsidR="005F7466" w:rsidRPr="005F7466">
        <w:rPr>
          <w:rFonts w:asciiTheme="minorHAnsi" w:hAnsiTheme="minorHAnsi" w:cstheme="minorHAnsi"/>
          <w:sz w:val="22"/>
          <w:szCs w:val="22"/>
        </w:rPr>
        <w:t xml:space="preserve"> langostino colorado</w:t>
      </w:r>
      <w:r w:rsidR="00EC50B9">
        <w:rPr>
          <w:rFonts w:asciiTheme="minorHAnsi" w:hAnsiTheme="minorHAnsi" w:cstheme="minorHAnsi"/>
          <w:sz w:val="22"/>
          <w:szCs w:val="22"/>
        </w:rPr>
        <w:t xml:space="preserve">. </w:t>
      </w:r>
      <w:r w:rsidR="00D919F6">
        <w:rPr>
          <w:rFonts w:asciiTheme="minorHAnsi" w:hAnsiTheme="minorHAnsi" w:cstheme="minorHAnsi"/>
          <w:sz w:val="22"/>
          <w:szCs w:val="22"/>
        </w:rPr>
        <w:t>En el 98% de los lances se registró captura de alguna de las especies.</w:t>
      </w:r>
      <w:r w:rsidR="00586B30">
        <w:rPr>
          <w:rFonts w:asciiTheme="minorHAnsi" w:hAnsiTheme="minorHAnsi" w:cstheme="minorHAnsi"/>
          <w:sz w:val="22"/>
          <w:szCs w:val="22"/>
        </w:rPr>
        <w:t xml:space="preserve"> </w:t>
      </w:r>
      <w:r w:rsidR="005E0B59">
        <w:rPr>
          <w:rFonts w:asciiTheme="minorHAnsi" w:hAnsiTheme="minorHAnsi" w:cstheme="minorHAnsi"/>
          <w:sz w:val="22"/>
          <w:szCs w:val="22"/>
        </w:rPr>
        <w:t>La prospección se extendió hasta al Región de Atacama (28°</w:t>
      </w:r>
      <w:r w:rsidR="00F00CDC">
        <w:rPr>
          <w:rFonts w:asciiTheme="minorHAnsi" w:hAnsiTheme="minorHAnsi" w:cstheme="minorHAnsi"/>
          <w:sz w:val="22"/>
          <w:szCs w:val="22"/>
        </w:rPr>
        <w:t>09’S</w:t>
      </w:r>
      <w:r w:rsidR="005E0B59">
        <w:rPr>
          <w:rFonts w:asciiTheme="minorHAnsi" w:hAnsiTheme="minorHAnsi" w:cstheme="minorHAnsi"/>
          <w:sz w:val="22"/>
          <w:szCs w:val="22"/>
        </w:rPr>
        <w:t>)</w:t>
      </w:r>
      <w:r w:rsidR="009D2DAA">
        <w:rPr>
          <w:rFonts w:asciiTheme="minorHAnsi" w:hAnsiTheme="minorHAnsi" w:cstheme="minorHAnsi"/>
          <w:sz w:val="22"/>
          <w:szCs w:val="22"/>
        </w:rPr>
        <w:t xml:space="preserve"> y la Región del </w:t>
      </w:r>
      <w:r w:rsidR="00F00CDC">
        <w:rPr>
          <w:rFonts w:asciiTheme="minorHAnsi" w:hAnsiTheme="minorHAnsi" w:cstheme="minorHAnsi"/>
          <w:sz w:val="22"/>
          <w:szCs w:val="22"/>
        </w:rPr>
        <w:t>Biobío (</w:t>
      </w:r>
      <w:r w:rsidR="00F00CDC" w:rsidRPr="00F00CDC">
        <w:rPr>
          <w:rFonts w:asciiTheme="minorHAnsi" w:hAnsiTheme="minorHAnsi" w:cstheme="minorHAnsi"/>
          <w:sz w:val="22"/>
          <w:szCs w:val="22"/>
        </w:rPr>
        <w:t xml:space="preserve"> 36°38´S</w:t>
      </w:r>
      <w:r w:rsidR="0099330D">
        <w:rPr>
          <w:rFonts w:asciiTheme="minorHAnsi" w:hAnsiTheme="minorHAnsi" w:cstheme="minorHAnsi"/>
          <w:sz w:val="22"/>
          <w:szCs w:val="22"/>
        </w:rPr>
        <w:t>).</w:t>
      </w:r>
    </w:p>
    <w:p w14:paraId="330D2C82" w14:textId="77777777" w:rsidR="000E0383" w:rsidRPr="00D919F6" w:rsidRDefault="000E0383" w:rsidP="000E0383">
      <w:pPr>
        <w:spacing w:after="160" w:line="259" w:lineRule="auto"/>
        <w:rPr>
          <w:rFonts w:asciiTheme="minorHAnsi" w:hAnsiTheme="minorHAnsi" w:cstheme="minorHAnsi"/>
          <w:i/>
          <w:iCs/>
          <w:sz w:val="22"/>
          <w:szCs w:val="22"/>
        </w:rPr>
      </w:pPr>
      <w:r w:rsidRPr="00D919F6">
        <w:rPr>
          <w:rFonts w:asciiTheme="minorHAnsi" w:hAnsiTheme="minorHAnsi" w:cstheme="minorHAnsi"/>
          <w:i/>
          <w:iCs/>
          <w:sz w:val="22"/>
          <w:szCs w:val="22"/>
        </w:rPr>
        <w:t>Camar</w:t>
      </w:r>
      <w:r w:rsidR="00D919F6">
        <w:rPr>
          <w:rFonts w:asciiTheme="minorHAnsi" w:hAnsiTheme="minorHAnsi" w:cstheme="minorHAnsi"/>
          <w:i/>
          <w:iCs/>
          <w:sz w:val="22"/>
          <w:szCs w:val="22"/>
        </w:rPr>
        <w:t>ó</w:t>
      </w:r>
      <w:r w:rsidRPr="00D919F6">
        <w:rPr>
          <w:rFonts w:asciiTheme="minorHAnsi" w:hAnsiTheme="minorHAnsi" w:cstheme="minorHAnsi"/>
          <w:i/>
          <w:iCs/>
          <w:sz w:val="22"/>
          <w:szCs w:val="22"/>
        </w:rPr>
        <w:t>n nailon</w:t>
      </w:r>
    </w:p>
    <w:p w14:paraId="1B713618" w14:textId="77777777" w:rsidR="000E0383" w:rsidRPr="000E0383" w:rsidRDefault="0099330D" w:rsidP="0055729B">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En camarón nailon</w:t>
      </w:r>
      <w:r w:rsidR="00697B62">
        <w:rPr>
          <w:rFonts w:asciiTheme="minorHAnsi" w:hAnsiTheme="minorHAnsi" w:cstheme="minorHAnsi"/>
          <w:sz w:val="22"/>
          <w:szCs w:val="22"/>
        </w:rPr>
        <w:t xml:space="preserve">, las mayores densidades (captura por unidad de área, CPUA), se registraron en la </w:t>
      </w:r>
      <w:r w:rsidR="005F6DC6">
        <w:rPr>
          <w:rFonts w:asciiTheme="minorHAnsi" w:hAnsiTheme="minorHAnsi" w:cstheme="minorHAnsi"/>
          <w:sz w:val="22"/>
          <w:szCs w:val="22"/>
        </w:rPr>
        <w:t>zona sur.</w:t>
      </w:r>
      <w:r w:rsidR="005F6DC6" w:rsidRPr="005F6DC6">
        <w:rPr>
          <w:rFonts w:asciiTheme="minorHAnsi" w:hAnsiTheme="minorHAnsi" w:cstheme="minorHAnsi"/>
          <w:sz w:val="22"/>
          <w:szCs w:val="22"/>
        </w:rPr>
        <w:t xml:space="preserve"> </w:t>
      </w:r>
      <w:r w:rsidR="00FB2B4B">
        <w:rPr>
          <w:rFonts w:asciiTheme="minorHAnsi" w:hAnsiTheme="minorHAnsi" w:cstheme="minorHAnsi"/>
          <w:sz w:val="22"/>
          <w:szCs w:val="22"/>
        </w:rPr>
        <w:t>Se observa una e</w:t>
      </w:r>
      <w:r w:rsidR="008D55F0" w:rsidRPr="008D55F0">
        <w:rPr>
          <w:rFonts w:asciiTheme="minorHAnsi" w:hAnsiTheme="minorHAnsi" w:cstheme="minorHAnsi"/>
          <w:sz w:val="22"/>
          <w:szCs w:val="22"/>
        </w:rPr>
        <w:t>xpansión de densidades de sur a norte</w:t>
      </w:r>
      <w:r w:rsidR="00FB2B4B">
        <w:rPr>
          <w:rFonts w:asciiTheme="minorHAnsi" w:hAnsiTheme="minorHAnsi" w:cstheme="minorHAnsi"/>
          <w:sz w:val="22"/>
          <w:szCs w:val="22"/>
        </w:rPr>
        <w:t xml:space="preserve">. </w:t>
      </w:r>
      <w:r w:rsidR="005F6DC6" w:rsidRPr="000E0383">
        <w:rPr>
          <w:rFonts w:asciiTheme="minorHAnsi" w:hAnsiTheme="minorHAnsi" w:cstheme="minorHAnsi"/>
          <w:sz w:val="22"/>
          <w:szCs w:val="22"/>
        </w:rPr>
        <w:t xml:space="preserve">Para la unidad total de la pesquería </w:t>
      </w:r>
      <w:r w:rsidR="005F6DC6">
        <w:rPr>
          <w:rFonts w:asciiTheme="minorHAnsi" w:hAnsiTheme="minorHAnsi" w:cstheme="minorHAnsi"/>
          <w:sz w:val="22"/>
          <w:szCs w:val="22"/>
        </w:rPr>
        <w:t xml:space="preserve">de camarón nailon </w:t>
      </w:r>
      <w:r w:rsidR="005F6DC6" w:rsidRPr="000E0383">
        <w:rPr>
          <w:rFonts w:asciiTheme="minorHAnsi" w:hAnsiTheme="minorHAnsi" w:cstheme="minorHAnsi"/>
          <w:sz w:val="22"/>
          <w:szCs w:val="22"/>
        </w:rPr>
        <w:t xml:space="preserve">se estimaron </w:t>
      </w:r>
      <w:r w:rsidR="00070673" w:rsidRPr="00070673">
        <w:rPr>
          <w:rFonts w:asciiTheme="minorHAnsi" w:hAnsiTheme="minorHAnsi" w:cstheme="minorHAnsi"/>
          <w:sz w:val="22"/>
          <w:szCs w:val="22"/>
        </w:rPr>
        <w:t>46.742 ton</w:t>
      </w:r>
      <w:r w:rsidR="00070673">
        <w:rPr>
          <w:rFonts w:asciiTheme="minorHAnsi" w:hAnsiTheme="minorHAnsi" w:cstheme="minorHAnsi"/>
          <w:sz w:val="22"/>
          <w:szCs w:val="22"/>
        </w:rPr>
        <w:t>eladas</w:t>
      </w:r>
      <w:r w:rsidR="00070673" w:rsidRPr="00070673">
        <w:rPr>
          <w:rFonts w:asciiTheme="minorHAnsi" w:hAnsiTheme="minorHAnsi" w:cstheme="minorHAnsi"/>
          <w:sz w:val="22"/>
          <w:szCs w:val="22"/>
        </w:rPr>
        <w:t xml:space="preserve"> (39.399-54.084) </w:t>
      </w:r>
      <w:r w:rsidR="00964DB3">
        <w:rPr>
          <w:rFonts w:asciiTheme="minorHAnsi" w:hAnsiTheme="minorHAnsi" w:cstheme="minorHAnsi"/>
          <w:sz w:val="22"/>
          <w:szCs w:val="22"/>
        </w:rPr>
        <w:t>d</w:t>
      </w:r>
      <w:r w:rsidR="005F6DC6" w:rsidRPr="000E0383">
        <w:rPr>
          <w:rFonts w:asciiTheme="minorHAnsi" w:hAnsiTheme="minorHAnsi" w:cstheme="minorHAnsi"/>
          <w:sz w:val="22"/>
          <w:szCs w:val="22"/>
        </w:rPr>
        <w:t xml:space="preserve">e biomasa vulnerable. </w:t>
      </w:r>
      <w:r w:rsidR="00964DB3">
        <w:rPr>
          <w:rFonts w:asciiTheme="minorHAnsi" w:hAnsiTheme="minorHAnsi" w:cstheme="minorHAnsi"/>
          <w:sz w:val="22"/>
          <w:szCs w:val="22"/>
        </w:rPr>
        <w:t xml:space="preserve">Los focos de </w:t>
      </w:r>
      <w:r w:rsidR="0055729B">
        <w:rPr>
          <w:rFonts w:asciiTheme="minorHAnsi" w:hAnsiTheme="minorHAnsi" w:cstheme="minorHAnsi"/>
          <w:sz w:val="22"/>
          <w:szCs w:val="22"/>
        </w:rPr>
        <w:t xml:space="preserve">San Antonio y Pichilemu </w:t>
      </w:r>
      <w:r w:rsidR="005F6DC6" w:rsidRPr="000E0383">
        <w:rPr>
          <w:rFonts w:asciiTheme="minorHAnsi" w:hAnsiTheme="minorHAnsi" w:cstheme="minorHAnsi"/>
          <w:sz w:val="22"/>
          <w:szCs w:val="22"/>
        </w:rPr>
        <w:t>concentran el 45% de la biomasa</w:t>
      </w:r>
      <w:r w:rsidR="00F96EEA">
        <w:rPr>
          <w:rFonts w:asciiTheme="minorHAnsi" w:hAnsiTheme="minorHAnsi" w:cstheme="minorHAnsi"/>
          <w:sz w:val="22"/>
          <w:szCs w:val="22"/>
        </w:rPr>
        <w:t>. Acorde a los resultados d</w:t>
      </w:r>
      <w:r w:rsidR="00440AB6">
        <w:rPr>
          <w:rFonts w:asciiTheme="minorHAnsi" w:hAnsiTheme="minorHAnsi" w:cstheme="minorHAnsi"/>
          <w:sz w:val="22"/>
          <w:szCs w:val="22"/>
        </w:rPr>
        <w:t>el crucero el recurso continúa un buen estado de conservación.</w:t>
      </w:r>
    </w:p>
    <w:p w14:paraId="6134F967" w14:textId="77777777" w:rsidR="00A71CE4" w:rsidRDefault="00A71CE4">
      <w:pPr>
        <w:spacing w:after="160" w:line="259" w:lineRule="auto"/>
        <w:rPr>
          <w:ins w:id="3" w:author="Mauricio Ibarra" w:date="2021-05-28T10:52:00Z"/>
          <w:rFonts w:asciiTheme="minorHAnsi" w:hAnsiTheme="minorHAnsi" w:cstheme="minorHAnsi"/>
          <w:i/>
          <w:iCs/>
          <w:sz w:val="22"/>
          <w:szCs w:val="22"/>
        </w:rPr>
      </w:pPr>
      <w:ins w:id="4" w:author="Mauricio Ibarra" w:date="2021-05-28T10:52:00Z">
        <w:r>
          <w:rPr>
            <w:rFonts w:asciiTheme="minorHAnsi" w:hAnsiTheme="minorHAnsi" w:cstheme="minorHAnsi"/>
            <w:i/>
            <w:iCs/>
            <w:sz w:val="22"/>
            <w:szCs w:val="22"/>
          </w:rPr>
          <w:br w:type="page"/>
        </w:r>
      </w:ins>
    </w:p>
    <w:p w14:paraId="4850D795" w14:textId="77777777" w:rsidR="000E0383" w:rsidRPr="00440AB6" w:rsidRDefault="000E0383" w:rsidP="000E0383">
      <w:pPr>
        <w:spacing w:after="160" w:line="259" w:lineRule="auto"/>
        <w:rPr>
          <w:rFonts w:asciiTheme="minorHAnsi" w:hAnsiTheme="minorHAnsi" w:cstheme="minorHAnsi"/>
          <w:i/>
          <w:iCs/>
          <w:sz w:val="22"/>
          <w:szCs w:val="22"/>
        </w:rPr>
      </w:pPr>
      <w:r w:rsidRPr="00440AB6">
        <w:rPr>
          <w:rFonts w:asciiTheme="minorHAnsi" w:hAnsiTheme="minorHAnsi" w:cstheme="minorHAnsi"/>
          <w:i/>
          <w:iCs/>
          <w:sz w:val="22"/>
          <w:szCs w:val="22"/>
        </w:rPr>
        <w:lastRenderedPageBreak/>
        <w:t>L</w:t>
      </w:r>
      <w:r w:rsidR="00440AB6" w:rsidRPr="00440AB6">
        <w:rPr>
          <w:rFonts w:asciiTheme="minorHAnsi" w:hAnsiTheme="minorHAnsi" w:cstheme="minorHAnsi"/>
          <w:i/>
          <w:iCs/>
          <w:sz w:val="22"/>
          <w:szCs w:val="22"/>
        </w:rPr>
        <w:t>angostino amarillo</w:t>
      </w:r>
    </w:p>
    <w:p w14:paraId="606B4FEF" w14:textId="77777777" w:rsidR="000E0383" w:rsidRPr="000E0383" w:rsidRDefault="00440AB6" w:rsidP="005C22E7">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Lan</w:t>
      </w:r>
      <w:r w:rsidR="00580E43">
        <w:rPr>
          <w:rFonts w:asciiTheme="minorHAnsi" w:hAnsiTheme="minorHAnsi" w:cstheme="minorHAnsi"/>
          <w:sz w:val="22"/>
          <w:szCs w:val="22"/>
        </w:rPr>
        <w:t>gostino amarillo p</w:t>
      </w:r>
      <w:r w:rsidR="000E0383" w:rsidRPr="000E0383">
        <w:rPr>
          <w:rFonts w:asciiTheme="minorHAnsi" w:hAnsiTheme="minorHAnsi" w:cstheme="minorHAnsi"/>
          <w:sz w:val="22"/>
          <w:szCs w:val="22"/>
        </w:rPr>
        <w:t xml:space="preserve">resentan menor continuidad que </w:t>
      </w:r>
      <w:r w:rsidR="00580E43">
        <w:rPr>
          <w:rFonts w:asciiTheme="minorHAnsi" w:hAnsiTheme="minorHAnsi" w:cstheme="minorHAnsi"/>
          <w:sz w:val="22"/>
          <w:szCs w:val="22"/>
        </w:rPr>
        <w:t>camarón nailon</w:t>
      </w:r>
      <w:r w:rsidR="00B83861">
        <w:rPr>
          <w:rFonts w:asciiTheme="minorHAnsi" w:hAnsiTheme="minorHAnsi" w:cstheme="minorHAnsi"/>
          <w:sz w:val="22"/>
          <w:szCs w:val="22"/>
        </w:rPr>
        <w:t>.</w:t>
      </w:r>
      <w:r w:rsidR="006E1CC1">
        <w:rPr>
          <w:rFonts w:asciiTheme="minorHAnsi" w:hAnsiTheme="minorHAnsi" w:cstheme="minorHAnsi"/>
          <w:sz w:val="22"/>
          <w:szCs w:val="22"/>
        </w:rPr>
        <w:t xml:space="preserve"> Se</w:t>
      </w:r>
      <w:r w:rsidR="00DF47CA">
        <w:rPr>
          <w:rFonts w:asciiTheme="minorHAnsi" w:hAnsiTheme="minorHAnsi" w:cstheme="minorHAnsi"/>
          <w:sz w:val="22"/>
          <w:szCs w:val="22"/>
        </w:rPr>
        <w:t xml:space="preserve"> observan </w:t>
      </w:r>
      <w:r w:rsidR="00461DB2">
        <w:rPr>
          <w:rFonts w:asciiTheme="minorHAnsi" w:hAnsiTheme="minorHAnsi" w:cstheme="minorHAnsi"/>
          <w:sz w:val="22"/>
          <w:szCs w:val="22"/>
        </w:rPr>
        <w:t>pa</w:t>
      </w:r>
      <w:r w:rsidR="00DF47CA">
        <w:rPr>
          <w:rFonts w:asciiTheme="minorHAnsi" w:hAnsiTheme="minorHAnsi" w:cstheme="minorHAnsi"/>
          <w:sz w:val="22"/>
          <w:szCs w:val="22"/>
        </w:rPr>
        <w:t>rches</w:t>
      </w:r>
      <w:r w:rsidR="000E0383" w:rsidRPr="000E0383">
        <w:rPr>
          <w:rFonts w:asciiTheme="minorHAnsi" w:hAnsiTheme="minorHAnsi" w:cstheme="minorHAnsi"/>
          <w:sz w:val="22"/>
          <w:szCs w:val="22"/>
        </w:rPr>
        <w:t xml:space="preserve"> de agregaciones. La </w:t>
      </w:r>
      <w:r w:rsidR="00DF47CA">
        <w:rPr>
          <w:rFonts w:asciiTheme="minorHAnsi" w:hAnsiTheme="minorHAnsi" w:cstheme="minorHAnsi"/>
          <w:sz w:val="22"/>
          <w:szCs w:val="22"/>
        </w:rPr>
        <w:t xml:space="preserve">mayor </w:t>
      </w:r>
      <w:r w:rsidR="00943BE6">
        <w:rPr>
          <w:rFonts w:asciiTheme="minorHAnsi" w:hAnsiTheme="minorHAnsi" w:cstheme="minorHAnsi"/>
          <w:sz w:val="22"/>
          <w:szCs w:val="22"/>
        </w:rPr>
        <w:t>C</w:t>
      </w:r>
      <w:r w:rsidR="003129C0">
        <w:rPr>
          <w:rFonts w:asciiTheme="minorHAnsi" w:hAnsiTheme="minorHAnsi" w:cstheme="minorHAnsi"/>
          <w:sz w:val="22"/>
          <w:szCs w:val="22"/>
        </w:rPr>
        <w:t xml:space="preserve">PUA </w:t>
      </w:r>
      <w:r w:rsidR="00DF47CA">
        <w:rPr>
          <w:rFonts w:asciiTheme="minorHAnsi" w:hAnsiTheme="minorHAnsi" w:cstheme="minorHAnsi"/>
          <w:sz w:val="22"/>
          <w:szCs w:val="22"/>
        </w:rPr>
        <w:t>se</w:t>
      </w:r>
      <w:r w:rsidR="00461DB2">
        <w:rPr>
          <w:rFonts w:asciiTheme="minorHAnsi" w:hAnsiTheme="minorHAnsi" w:cstheme="minorHAnsi"/>
          <w:sz w:val="22"/>
          <w:szCs w:val="22"/>
        </w:rPr>
        <w:t xml:space="preserve"> registra </w:t>
      </w:r>
      <w:r w:rsidR="000E0383" w:rsidRPr="000E0383">
        <w:rPr>
          <w:rFonts w:asciiTheme="minorHAnsi" w:hAnsiTheme="minorHAnsi" w:cstheme="minorHAnsi"/>
          <w:sz w:val="22"/>
          <w:szCs w:val="22"/>
        </w:rPr>
        <w:t xml:space="preserve">en la </w:t>
      </w:r>
      <w:r w:rsidR="00461DB2">
        <w:rPr>
          <w:rFonts w:asciiTheme="minorHAnsi" w:hAnsiTheme="minorHAnsi" w:cstheme="minorHAnsi"/>
          <w:sz w:val="22"/>
          <w:szCs w:val="22"/>
        </w:rPr>
        <w:t>R</w:t>
      </w:r>
      <w:r w:rsidR="000E0383" w:rsidRPr="000E0383">
        <w:rPr>
          <w:rFonts w:asciiTheme="minorHAnsi" w:hAnsiTheme="minorHAnsi" w:cstheme="minorHAnsi"/>
          <w:sz w:val="22"/>
          <w:szCs w:val="22"/>
        </w:rPr>
        <w:t xml:space="preserve">egión de </w:t>
      </w:r>
      <w:r w:rsidR="00943BE6">
        <w:rPr>
          <w:rFonts w:asciiTheme="minorHAnsi" w:hAnsiTheme="minorHAnsi" w:cstheme="minorHAnsi"/>
          <w:sz w:val="22"/>
          <w:szCs w:val="22"/>
        </w:rPr>
        <w:t>Valparaíso</w:t>
      </w:r>
      <w:r w:rsidR="000E0383" w:rsidRPr="000E0383">
        <w:rPr>
          <w:rFonts w:asciiTheme="minorHAnsi" w:hAnsiTheme="minorHAnsi" w:cstheme="minorHAnsi"/>
          <w:sz w:val="22"/>
          <w:szCs w:val="22"/>
        </w:rPr>
        <w:t xml:space="preserve">, </w:t>
      </w:r>
      <w:r w:rsidR="00943BE6">
        <w:rPr>
          <w:rFonts w:asciiTheme="minorHAnsi" w:hAnsiTheme="minorHAnsi" w:cstheme="minorHAnsi"/>
          <w:sz w:val="22"/>
          <w:szCs w:val="22"/>
        </w:rPr>
        <w:t xml:space="preserve">altura de </w:t>
      </w:r>
      <w:r w:rsidR="000E0383" w:rsidRPr="000E0383">
        <w:rPr>
          <w:rFonts w:asciiTheme="minorHAnsi" w:hAnsiTheme="minorHAnsi" w:cstheme="minorHAnsi"/>
          <w:sz w:val="22"/>
          <w:szCs w:val="22"/>
        </w:rPr>
        <w:t>Papudo</w:t>
      </w:r>
      <w:r w:rsidR="003129C0">
        <w:rPr>
          <w:rFonts w:asciiTheme="minorHAnsi" w:hAnsiTheme="minorHAnsi" w:cstheme="minorHAnsi"/>
          <w:sz w:val="22"/>
          <w:szCs w:val="22"/>
        </w:rPr>
        <w:t xml:space="preserve">. </w:t>
      </w:r>
      <w:r w:rsidR="00D07D6F" w:rsidRPr="00D07D6F">
        <w:rPr>
          <w:rFonts w:asciiTheme="minorHAnsi" w:hAnsiTheme="minorHAnsi" w:cstheme="minorHAnsi"/>
          <w:sz w:val="22"/>
          <w:szCs w:val="22"/>
        </w:rPr>
        <w:t>La estimación de biomasa vulnerable de langostino amarillo, en su Unidad de Pesquería Norte (UPN) fue 4.962 ton (3.854-6.071), en su Unidad de Pesquería Sur (UPS) fue 15.381 ton (13.032-17.731)</w:t>
      </w:r>
      <w:r w:rsidR="00D07D6F">
        <w:rPr>
          <w:rFonts w:asciiTheme="minorHAnsi" w:hAnsiTheme="minorHAnsi" w:cstheme="minorHAnsi"/>
          <w:sz w:val="22"/>
          <w:szCs w:val="22"/>
        </w:rPr>
        <w:t xml:space="preserve">. </w:t>
      </w:r>
      <w:r w:rsidR="00863350">
        <w:rPr>
          <w:rFonts w:asciiTheme="minorHAnsi" w:hAnsiTheme="minorHAnsi" w:cstheme="minorHAnsi"/>
          <w:sz w:val="22"/>
          <w:szCs w:val="22"/>
        </w:rPr>
        <w:t>A partir de 2016 se registra una tendencia decreciente en las biomasas vulnerables</w:t>
      </w:r>
      <w:r w:rsidR="005C22E7">
        <w:rPr>
          <w:rFonts w:asciiTheme="minorHAnsi" w:hAnsiTheme="minorHAnsi" w:cstheme="minorHAnsi"/>
          <w:sz w:val="22"/>
          <w:szCs w:val="22"/>
        </w:rPr>
        <w:t xml:space="preserve"> en la unidad de pesquería norte.</w:t>
      </w:r>
    </w:p>
    <w:p w14:paraId="0FE677BE" w14:textId="77777777" w:rsidR="000E0383" w:rsidRPr="00984ED8" w:rsidRDefault="000E0383" w:rsidP="000E0383">
      <w:pPr>
        <w:spacing w:after="160" w:line="259" w:lineRule="auto"/>
        <w:rPr>
          <w:rFonts w:asciiTheme="minorHAnsi" w:hAnsiTheme="minorHAnsi" w:cstheme="minorHAnsi"/>
          <w:i/>
          <w:iCs/>
          <w:sz w:val="22"/>
          <w:szCs w:val="22"/>
        </w:rPr>
      </w:pPr>
      <w:r w:rsidRPr="00984ED8">
        <w:rPr>
          <w:rFonts w:asciiTheme="minorHAnsi" w:hAnsiTheme="minorHAnsi" w:cstheme="minorHAnsi"/>
          <w:i/>
          <w:iCs/>
          <w:sz w:val="22"/>
          <w:szCs w:val="22"/>
        </w:rPr>
        <w:t>Langostino colorado</w:t>
      </w:r>
    </w:p>
    <w:p w14:paraId="178C676D" w14:textId="77777777" w:rsidR="00B12BEA" w:rsidRDefault="008F0B17" w:rsidP="00374CFF">
      <w:pPr>
        <w:spacing w:after="160" w:line="259" w:lineRule="auto"/>
        <w:jc w:val="both"/>
        <w:rPr>
          <w:rFonts w:asciiTheme="minorHAnsi" w:hAnsiTheme="minorHAnsi" w:cstheme="minorHAnsi"/>
          <w:sz w:val="22"/>
          <w:szCs w:val="22"/>
        </w:rPr>
      </w:pPr>
      <w:r w:rsidRPr="008F0B17">
        <w:rPr>
          <w:rFonts w:asciiTheme="minorHAnsi" w:hAnsiTheme="minorHAnsi" w:cstheme="minorHAnsi"/>
          <w:sz w:val="22"/>
          <w:szCs w:val="22"/>
        </w:rPr>
        <w:t>Los valores de CPUA por lances fueron bajos en la U</w:t>
      </w:r>
      <w:r w:rsidR="00D54E62">
        <w:rPr>
          <w:rFonts w:asciiTheme="minorHAnsi" w:hAnsiTheme="minorHAnsi" w:cstheme="minorHAnsi"/>
          <w:sz w:val="22"/>
          <w:szCs w:val="22"/>
        </w:rPr>
        <w:t xml:space="preserve">nidad de </w:t>
      </w:r>
      <w:r w:rsidRPr="008F0B17">
        <w:rPr>
          <w:rFonts w:asciiTheme="minorHAnsi" w:hAnsiTheme="minorHAnsi" w:cstheme="minorHAnsi"/>
          <w:sz w:val="22"/>
          <w:szCs w:val="22"/>
        </w:rPr>
        <w:t>P</w:t>
      </w:r>
      <w:r w:rsidR="00D54E62">
        <w:rPr>
          <w:rFonts w:asciiTheme="minorHAnsi" w:hAnsiTheme="minorHAnsi" w:cstheme="minorHAnsi"/>
          <w:sz w:val="22"/>
          <w:szCs w:val="22"/>
        </w:rPr>
        <w:t>esq</w:t>
      </w:r>
      <w:r w:rsidR="00374CFF">
        <w:rPr>
          <w:rFonts w:asciiTheme="minorHAnsi" w:hAnsiTheme="minorHAnsi" w:cstheme="minorHAnsi"/>
          <w:sz w:val="22"/>
          <w:szCs w:val="22"/>
        </w:rPr>
        <w:t>uería</w:t>
      </w:r>
      <w:r w:rsidR="00C702BA">
        <w:rPr>
          <w:rFonts w:asciiTheme="minorHAnsi" w:hAnsiTheme="minorHAnsi" w:cstheme="minorHAnsi"/>
          <w:sz w:val="22"/>
          <w:szCs w:val="22"/>
        </w:rPr>
        <w:t xml:space="preserve"> norte, </w:t>
      </w:r>
      <w:r w:rsidR="00CE441C" w:rsidRPr="00CE441C">
        <w:rPr>
          <w:rFonts w:asciiTheme="minorHAnsi" w:hAnsiTheme="minorHAnsi" w:cstheme="minorHAnsi"/>
          <w:sz w:val="22"/>
          <w:szCs w:val="22"/>
        </w:rPr>
        <w:t xml:space="preserve"> con bajas importantes en 2019 y 2020, </w:t>
      </w:r>
      <w:r w:rsidR="008C48CC">
        <w:rPr>
          <w:rFonts w:asciiTheme="minorHAnsi" w:hAnsiTheme="minorHAnsi" w:cstheme="minorHAnsi"/>
          <w:sz w:val="22"/>
          <w:szCs w:val="22"/>
        </w:rPr>
        <w:t xml:space="preserve">de manera particular en la Bahía de Coquimbo, </w:t>
      </w:r>
      <w:r w:rsidR="00CE441C" w:rsidRPr="00CE441C">
        <w:rPr>
          <w:rFonts w:asciiTheme="minorHAnsi" w:hAnsiTheme="minorHAnsi" w:cstheme="minorHAnsi"/>
          <w:sz w:val="22"/>
          <w:szCs w:val="22"/>
        </w:rPr>
        <w:t xml:space="preserve">concentrándose las mayores abundancias relativas principalmente en el sur de la Región de Atacama y en sectores puntuales del extremo norte de la Región de Coquimbo. </w:t>
      </w:r>
      <w:r w:rsidR="00F84DFD">
        <w:rPr>
          <w:rFonts w:asciiTheme="minorHAnsi" w:hAnsiTheme="minorHAnsi" w:cstheme="minorHAnsi"/>
          <w:sz w:val="22"/>
          <w:szCs w:val="22"/>
        </w:rPr>
        <w:t xml:space="preserve">Los valores </w:t>
      </w:r>
      <w:r w:rsidRPr="008F0B17">
        <w:rPr>
          <w:rFonts w:asciiTheme="minorHAnsi" w:hAnsiTheme="minorHAnsi" w:cstheme="minorHAnsi"/>
          <w:sz w:val="22"/>
          <w:szCs w:val="22"/>
        </w:rPr>
        <w:t xml:space="preserve">en general </w:t>
      </w:r>
      <w:r w:rsidR="00F84DFD">
        <w:rPr>
          <w:rFonts w:asciiTheme="minorHAnsi" w:hAnsiTheme="minorHAnsi" w:cstheme="minorHAnsi"/>
          <w:sz w:val="22"/>
          <w:szCs w:val="22"/>
        </w:rPr>
        <w:t xml:space="preserve">fueron </w:t>
      </w:r>
      <w:r w:rsidRPr="008F0B17">
        <w:rPr>
          <w:rFonts w:asciiTheme="minorHAnsi" w:hAnsiTheme="minorHAnsi" w:cstheme="minorHAnsi"/>
          <w:sz w:val="22"/>
          <w:szCs w:val="22"/>
        </w:rPr>
        <w:t xml:space="preserve">menores a 15.000 kg/km2. </w:t>
      </w:r>
      <w:r w:rsidR="00B12BEA" w:rsidRPr="00794C06">
        <w:rPr>
          <w:rFonts w:asciiTheme="minorHAnsi" w:hAnsiTheme="minorHAnsi" w:cstheme="minorHAnsi"/>
          <w:sz w:val="22"/>
          <w:szCs w:val="22"/>
        </w:rPr>
        <w:t>La estimación de biomasa vulnerable de langostino colorado, fue 876 ton</w:t>
      </w:r>
      <w:r w:rsidR="00811147">
        <w:rPr>
          <w:rFonts w:asciiTheme="minorHAnsi" w:hAnsiTheme="minorHAnsi" w:cstheme="minorHAnsi"/>
          <w:sz w:val="22"/>
          <w:szCs w:val="22"/>
        </w:rPr>
        <w:t>eladas</w:t>
      </w:r>
      <w:r w:rsidR="00B12BEA" w:rsidRPr="00794C06">
        <w:rPr>
          <w:rFonts w:asciiTheme="minorHAnsi" w:hAnsiTheme="minorHAnsi" w:cstheme="minorHAnsi"/>
          <w:sz w:val="22"/>
          <w:szCs w:val="22"/>
        </w:rPr>
        <w:t xml:space="preserve"> (769-984), la cual corresponde al tramo comprendido entre el puerto de Huasco y los 32°10’S. </w:t>
      </w:r>
      <w:r w:rsidR="00B12BEA">
        <w:rPr>
          <w:rFonts w:asciiTheme="minorHAnsi" w:hAnsiTheme="minorHAnsi" w:cstheme="minorHAnsi"/>
          <w:sz w:val="22"/>
          <w:szCs w:val="22"/>
        </w:rPr>
        <w:t xml:space="preserve">Los resultados corresponden a los niveles más bajos de la serie. </w:t>
      </w:r>
      <w:r w:rsidR="00B12BEA" w:rsidRPr="005D4817">
        <w:rPr>
          <w:rFonts w:asciiTheme="minorHAnsi" w:hAnsiTheme="minorHAnsi" w:cstheme="minorHAnsi"/>
          <w:sz w:val="22"/>
          <w:szCs w:val="22"/>
        </w:rPr>
        <w:t>En la Región de Coquimbo, la biomasa vulnerable al interior del ARPA correspondió al 99% de la evaluación realizada para esa región</w:t>
      </w:r>
    </w:p>
    <w:p w14:paraId="00688B4E" w14:textId="77777777" w:rsidR="00E70999" w:rsidRDefault="008F0B17" w:rsidP="00374CFF">
      <w:pPr>
        <w:spacing w:after="160" w:line="259" w:lineRule="auto"/>
        <w:jc w:val="both"/>
        <w:rPr>
          <w:rFonts w:asciiTheme="minorHAnsi" w:hAnsiTheme="minorHAnsi" w:cstheme="minorHAnsi"/>
          <w:sz w:val="22"/>
          <w:szCs w:val="22"/>
        </w:rPr>
      </w:pPr>
      <w:r w:rsidRPr="008F0B17">
        <w:rPr>
          <w:rFonts w:asciiTheme="minorHAnsi" w:hAnsiTheme="minorHAnsi" w:cstheme="minorHAnsi"/>
          <w:sz w:val="22"/>
          <w:szCs w:val="22"/>
        </w:rPr>
        <w:t xml:space="preserve">En la UPS, se registraron valores de </w:t>
      </w:r>
      <w:r w:rsidR="00F84DFD">
        <w:rPr>
          <w:rFonts w:asciiTheme="minorHAnsi" w:hAnsiTheme="minorHAnsi" w:cstheme="minorHAnsi"/>
          <w:sz w:val="22"/>
          <w:szCs w:val="22"/>
        </w:rPr>
        <w:t xml:space="preserve">CPUA </w:t>
      </w:r>
      <w:r w:rsidRPr="008F0B17">
        <w:rPr>
          <w:rFonts w:asciiTheme="minorHAnsi" w:hAnsiTheme="minorHAnsi" w:cstheme="minorHAnsi"/>
          <w:sz w:val="22"/>
          <w:szCs w:val="22"/>
        </w:rPr>
        <w:t>hasta 60.000 kg/km2 en los márgenes del Cañón Submarino de San Antonio</w:t>
      </w:r>
      <w:r>
        <w:rPr>
          <w:rFonts w:asciiTheme="minorHAnsi" w:hAnsiTheme="minorHAnsi" w:cstheme="minorHAnsi"/>
          <w:sz w:val="22"/>
          <w:szCs w:val="22"/>
        </w:rPr>
        <w:t>.</w:t>
      </w:r>
      <w:r w:rsidR="00553500">
        <w:rPr>
          <w:rFonts w:asciiTheme="minorHAnsi" w:hAnsiTheme="minorHAnsi" w:cstheme="minorHAnsi"/>
          <w:sz w:val="22"/>
          <w:szCs w:val="22"/>
        </w:rPr>
        <w:t xml:space="preserve"> En general el recurso </w:t>
      </w:r>
      <w:r w:rsidR="00A0217A" w:rsidRPr="00553500">
        <w:rPr>
          <w:rFonts w:asciiTheme="minorHAnsi" w:hAnsiTheme="minorHAnsi" w:cstheme="minorHAnsi"/>
          <w:sz w:val="22"/>
          <w:szCs w:val="22"/>
        </w:rPr>
        <w:t xml:space="preserve">se presenta concentrado fuertemente en el foco de Carranza-Achira, </w:t>
      </w:r>
      <w:r w:rsidR="00EB35C8">
        <w:rPr>
          <w:rFonts w:asciiTheme="minorHAnsi" w:hAnsiTheme="minorHAnsi" w:cstheme="minorHAnsi"/>
          <w:sz w:val="22"/>
          <w:szCs w:val="22"/>
        </w:rPr>
        <w:t>aunque la</w:t>
      </w:r>
      <w:r w:rsidR="00DB77B2">
        <w:rPr>
          <w:rFonts w:asciiTheme="minorHAnsi" w:hAnsiTheme="minorHAnsi" w:cstheme="minorHAnsi"/>
          <w:sz w:val="22"/>
          <w:szCs w:val="22"/>
        </w:rPr>
        <w:t xml:space="preserve"> </w:t>
      </w:r>
      <w:r w:rsidR="00EB35C8">
        <w:rPr>
          <w:rFonts w:asciiTheme="minorHAnsi" w:hAnsiTheme="minorHAnsi" w:cstheme="minorHAnsi"/>
          <w:sz w:val="22"/>
          <w:szCs w:val="22"/>
        </w:rPr>
        <w:t xml:space="preserve">CPUA, es inferior </w:t>
      </w:r>
      <w:r w:rsidR="00DB77B2">
        <w:rPr>
          <w:rFonts w:asciiTheme="minorHAnsi" w:hAnsiTheme="minorHAnsi" w:cstheme="minorHAnsi"/>
          <w:sz w:val="22"/>
          <w:szCs w:val="22"/>
        </w:rPr>
        <w:t>al estimado en 2018 y 2019.</w:t>
      </w:r>
      <w:r w:rsidR="00B9425D" w:rsidRPr="00B9425D">
        <w:rPr>
          <w:rFonts w:asciiTheme="minorHAnsi" w:hAnsiTheme="minorHAnsi" w:cstheme="minorHAnsi"/>
          <w:sz w:val="22"/>
          <w:szCs w:val="22"/>
        </w:rPr>
        <w:t xml:space="preserve"> </w:t>
      </w:r>
      <w:r w:rsidR="00B9425D">
        <w:rPr>
          <w:rFonts w:asciiTheme="minorHAnsi" w:hAnsiTheme="minorHAnsi" w:cstheme="minorHAnsi"/>
          <w:sz w:val="22"/>
          <w:szCs w:val="22"/>
        </w:rPr>
        <w:t xml:space="preserve">Se </w:t>
      </w:r>
      <w:r w:rsidR="00B9425D" w:rsidRPr="00606BA1">
        <w:rPr>
          <w:rFonts w:asciiTheme="minorHAnsi" w:hAnsiTheme="minorHAnsi" w:cstheme="minorHAnsi"/>
          <w:sz w:val="22"/>
          <w:szCs w:val="22"/>
        </w:rPr>
        <w:t>destaca la menor disponibilidad del recurso en el sector norte de la Región de Valparaíso y en particular en la Región de O’Higgins</w:t>
      </w:r>
      <w:r w:rsidR="00D00FA1">
        <w:rPr>
          <w:rFonts w:asciiTheme="minorHAnsi" w:hAnsiTheme="minorHAnsi" w:cstheme="minorHAnsi"/>
          <w:sz w:val="22"/>
          <w:szCs w:val="22"/>
        </w:rPr>
        <w:t>.</w:t>
      </w:r>
      <w:r w:rsidR="00B9425D" w:rsidRPr="00606BA1">
        <w:rPr>
          <w:rFonts w:asciiTheme="minorHAnsi" w:hAnsiTheme="minorHAnsi" w:cstheme="minorHAnsi"/>
          <w:sz w:val="22"/>
          <w:szCs w:val="22"/>
        </w:rPr>
        <w:t xml:space="preserve"> </w:t>
      </w:r>
      <w:r w:rsidR="005A7495">
        <w:rPr>
          <w:rFonts w:asciiTheme="minorHAnsi" w:hAnsiTheme="minorHAnsi" w:cstheme="minorHAnsi"/>
          <w:sz w:val="22"/>
          <w:szCs w:val="22"/>
        </w:rPr>
        <w:t>L</w:t>
      </w:r>
      <w:r w:rsidR="005D4817">
        <w:rPr>
          <w:rFonts w:asciiTheme="minorHAnsi" w:hAnsiTheme="minorHAnsi" w:cstheme="minorHAnsi"/>
          <w:sz w:val="22"/>
          <w:szCs w:val="22"/>
        </w:rPr>
        <w:t>a biomas</w:t>
      </w:r>
      <w:r w:rsidR="00BA1A88">
        <w:rPr>
          <w:rFonts w:asciiTheme="minorHAnsi" w:hAnsiTheme="minorHAnsi" w:cstheme="minorHAnsi"/>
          <w:sz w:val="22"/>
          <w:szCs w:val="22"/>
        </w:rPr>
        <w:t xml:space="preserve">a vulnerable estimada </w:t>
      </w:r>
      <w:r w:rsidR="00794C06" w:rsidRPr="00794C06">
        <w:rPr>
          <w:rFonts w:asciiTheme="minorHAnsi" w:hAnsiTheme="minorHAnsi" w:cstheme="minorHAnsi"/>
          <w:sz w:val="22"/>
          <w:szCs w:val="22"/>
        </w:rPr>
        <w:t>fue 20.544 ton</w:t>
      </w:r>
      <w:r w:rsidR="000B5F91">
        <w:rPr>
          <w:rFonts w:asciiTheme="minorHAnsi" w:hAnsiTheme="minorHAnsi" w:cstheme="minorHAnsi"/>
          <w:sz w:val="22"/>
          <w:szCs w:val="22"/>
        </w:rPr>
        <w:t>eladas</w:t>
      </w:r>
      <w:r w:rsidR="00794C06" w:rsidRPr="00794C06">
        <w:rPr>
          <w:rFonts w:asciiTheme="minorHAnsi" w:hAnsiTheme="minorHAnsi" w:cstheme="minorHAnsi"/>
          <w:sz w:val="22"/>
          <w:szCs w:val="22"/>
        </w:rPr>
        <w:t xml:space="preserve"> (17.974-23.115)</w:t>
      </w:r>
      <w:r w:rsidR="00D00FA1">
        <w:rPr>
          <w:rFonts w:asciiTheme="minorHAnsi" w:hAnsiTheme="minorHAnsi" w:cstheme="minorHAnsi"/>
          <w:sz w:val="22"/>
          <w:szCs w:val="22"/>
        </w:rPr>
        <w:t xml:space="preserve">, valor </w:t>
      </w:r>
      <w:r w:rsidR="005D3E19">
        <w:rPr>
          <w:rFonts w:asciiTheme="minorHAnsi" w:hAnsiTheme="minorHAnsi" w:cstheme="minorHAnsi"/>
          <w:sz w:val="22"/>
          <w:szCs w:val="22"/>
        </w:rPr>
        <w:t xml:space="preserve">inferior al registrado en años anteriores. </w:t>
      </w:r>
      <w:r w:rsidR="00B701D1">
        <w:rPr>
          <w:rFonts w:asciiTheme="minorHAnsi" w:hAnsiTheme="minorHAnsi" w:cstheme="minorHAnsi"/>
          <w:sz w:val="22"/>
          <w:szCs w:val="22"/>
        </w:rPr>
        <w:t>Se evidencia un</w:t>
      </w:r>
      <w:r w:rsidR="00606BA1" w:rsidRPr="00606BA1">
        <w:rPr>
          <w:rFonts w:asciiTheme="minorHAnsi" w:hAnsiTheme="minorHAnsi" w:cstheme="minorHAnsi"/>
          <w:sz w:val="22"/>
          <w:szCs w:val="22"/>
        </w:rPr>
        <w:t xml:space="preserve"> retroceso paulatino del recurso al sur para concentrarse en torno al foco de Carranza-Achira.</w:t>
      </w:r>
      <w:r w:rsidR="00B701D1">
        <w:rPr>
          <w:rFonts w:asciiTheme="minorHAnsi" w:hAnsiTheme="minorHAnsi" w:cstheme="minorHAnsi"/>
          <w:sz w:val="22"/>
          <w:szCs w:val="22"/>
        </w:rPr>
        <w:t xml:space="preserve"> Esto debiera tomarse como una señal de alerta.</w:t>
      </w:r>
    </w:p>
    <w:p w14:paraId="45B4E67C" w14:textId="77777777" w:rsidR="00FA2C7C" w:rsidRDefault="00EC07A9" w:rsidP="00374CFF">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La Presidenta agradece al señor Ahumada su presentación. El comité discute</w:t>
      </w:r>
      <w:r w:rsidR="00251507">
        <w:rPr>
          <w:rFonts w:asciiTheme="minorHAnsi" w:hAnsiTheme="minorHAnsi" w:cstheme="minorHAnsi"/>
          <w:sz w:val="22"/>
          <w:szCs w:val="22"/>
        </w:rPr>
        <w:t xml:space="preserve"> respecto de las causas registradas tanto en la distribución del recurso como </w:t>
      </w:r>
      <w:r w:rsidR="00B970A1">
        <w:rPr>
          <w:rFonts w:asciiTheme="minorHAnsi" w:hAnsiTheme="minorHAnsi" w:cstheme="minorHAnsi"/>
          <w:sz w:val="22"/>
          <w:szCs w:val="22"/>
        </w:rPr>
        <w:t xml:space="preserve">en las biomasas vulnerables. Se destaca </w:t>
      </w:r>
      <w:r w:rsidR="00547374">
        <w:rPr>
          <w:rFonts w:asciiTheme="minorHAnsi" w:hAnsiTheme="minorHAnsi" w:cstheme="minorHAnsi"/>
          <w:sz w:val="22"/>
          <w:szCs w:val="22"/>
        </w:rPr>
        <w:t>el aumento</w:t>
      </w:r>
      <w:r w:rsidR="00293078">
        <w:rPr>
          <w:rFonts w:asciiTheme="minorHAnsi" w:hAnsiTheme="minorHAnsi" w:cstheme="minorHAnsi"/>
          <w:sz w:val="22"/>
          <w:szCs w:val="22"/>
        </w:rPr>
        <w:t xml:space="preserve"> de biomasa </w:t>
      </w:r>
      <w:r w:rsidR="00547374">
        <w:rPr>
          <w:rFonts w:asciiTheme="minorHAnsi" w:hAnsiTheme="minorHAnsi" w:cstheme="minorHAnsi"/>
          <w:sz w:val="22"/>
          <w:szCs w:val="22"/>
        </w:rPr>
        <w:t xml:space="preserve">vulnerable </w:t>
      </w:r>
      <w:r w:rsidR="00293078">
        <w:rPr>
          <w:rFonts w:asciiTheme="minorHAnsi" w:hAnsiTheme="minorHAnsi" w:cstheme="minorHAnsi"/>
          <w:sz w:val="22"/>
          <w:szCs w:val="22"/>
        </w:rPr>
        <w:t>de camarón nailon</w:t>
      </w:r>
      <w:r w:rsidR="00547374">
        <w:rPr>
          <w:rFonts w:asciiTheme="minorHAnsi" w:hAnsiTheme="minorHAnsi" w:cstheme="minorHAnsi"/>
          <w:sz w:val="22"/>
          <w:szCs w:val="22"/>
        </w:rPr>
        <w:t>, el cual</w:t>
      </w:r>
      <w:r w:rsidR="0044239D">
        <w:rPr>
          <w:rFonts w:asciiTheme="minorHAnsi" w:hAnsiTheme="minorHAnsi" w:cstheme="minorHAnsi"/>
          <w:sz w:val="22"/>
          <w:szCs w:val="22"/>
        </w:rPr>
        <w:t xml:space="preserve"> </w:t>
      </w:r>
      <w:r w:rsidR="00547374">
        <w:rPr>
          <w:rFonts w:asciiTheme="minorHAnsi" w:hAnsiTheme="minorHAnsi" w:cstheme="minorHAnsi"/>
          <w:sz w:val="22"/>
          <w:szCs w:val="22"/>
        </w:rPr>
        <w:t xml:space="preserve">se ha expandido </w:t>
      </w:r>
      <w:r w:rsidR="0044239D">
        <w:rPr>
          <w:rFonts w:asciiTheme="minorHAnsi" w:hAnsiTheme="minorHAnsi" w:cstheme="minorHAnsi"/>
          <w:sz w:val="22"/>
          <w:szCs w:val="22"/>
        </w:rPr>
        <w:t xml:space="preserve">en su distribución </w:t>
      </w:r>
      <w:r w:rsidR="00293078">
        <w:rPr>
          <w:rFonts w:asciiTheme="minorHAnsi" w:hAnsiTheme="minorHAnsi" w:cstheme="minorHAnsi"/>
          <w:sz w:val="22"/>
          <w:szCs w:val="22"/>
        </w:rPr>
        <w:t xml:space="preserve">y </w:t>
      </w:r>
      <w:r w:rsidR="0044239D">
        <w:rPr>
          <w:rFonts w:asciiTheme="minorHAnsi" w:hAnsiTheme="minorHAnsi" w:cstheme="minorHAnsi"/>
          <w:sz w:val="22"/>
          <w:szCs w:val="22"/>
        </w:rPr>
        <w:t>presenta una clara tendencia de desconcentración</w:t>
      </w:r>
      <w:r w:rsidR="009710BC">
        <w:rPr>
          <w:rFonts w:asciiTheme="minorHAnsi" w:hAnsiTheme="minorHAnsi" w:cstheme="minorHAnsi"/>
          <w:sz w:val="22"/>
          <w:szCs w:val="22"/>
        </w:rPr>
        <w:t>. Por otra parte, se debate respecto de las causas que provocan las dimin</w:t>
      </w:r>
      <w:r w:rsidR="00856E18">
        <w:rPr>
          <w:rFonts w:asciiTheme="minorHAnsi" w:hAnsiTheme="minorHAnsi" w:cstheme="minorHAnsi"/>
          <w:sz w:val="22"/>
          <w:szCs w:val="22"/>
        </w:rPr>
        <w:t>u</w:t>
      </w:r>
      <w:r w:rsidR="009710BC">
        <w:rPr>
          <w:rFonts w:asciiTheme="minorHAnsi" w:hAnsiTheme="minorHAnsi" w:cstheme="minorHAnsi"/>
          <w:sz w:val="22"/>
          <w:szCs w:val="22"/>
        </w:rPr>
        <w:t>ciones registradas en ambos langostino</w:t>
      </w:r>
      <w:r w:rsidR="00856E18">
        <w:rPr>
          <w:rFonts w:asciiTheme="minorHAnsi" w:hAnsiTheme="minorHAnsi" w:cstheme="minorHAnsi"/>
          <w:sz w:val="22"/>
          <w:szCs w:val="22"/>
        </w:rPr>
        <w:t>s</w:t>
      </w:r>
      <w:r w:rsidR="00293078">
        <w:rPr>
          <w:rFonts w:asciiTheme="minorHAnsi" w:hAnsiTheme="minorHAnsi" w:cstheme="minorHAnsi"/>
          <w:sz w:val="22"/>
          <w:szCs w:val="22"/>
        </w:rPr>
        <w:t xml:space="preserve"> desconcentrarse</w:t>
      </w:r>
      <w:r w:rsidR="00547374">
        <w:rPr>
          <w:rFonts w:asciiTheme="minorHAnsi" w:hAnsiTheme="minorHAnsi" w:cstheme="minorHAnsi"/>
          <w:sz w:val="22"/>
          <w:szCs w:val="22"/>
        </w:rPr>
        <w:t>.</w:t>
      </w:r>
      <w:r w:rsidR="00856E18">
        <w:rPr>
          <w:rFonts w:asciiTheme="minorHAnsi" w:hAnsiTheme="minorHAnsi" w:cstheme="minorHAnsi"/>
          <w:sz w:val="22"/>
          <w:szCs w:val="22"/>
        </w:rPr>
        <w:t xml:space="preserve"> Una de las hipótesis discutidas radica en la colonización de espacio del camarón</w:t>
      </w:r>
      <w:r w:rsidR="00E725F7">
        <w:rPr>
          <w:rFonts w:asciiTheme="minorHAnsi" w:hAnsiTheme="minorHAnsi" w:cstheme="minorHAnsi"/>
          <w:sz w:val="22"/>
          <w:szCs w:val="22"/>
        </w:rPr>
        <w:t xml:space="preserve">, el que competiría por el espacio con langostino amarillo. </w:t>
      </w:r>
    </w:p>
    <w:p w14:paraId="47FAF0E6" w14:textId="77777777" w:rsidR="00481F53" w:rsidRPr="00385041" w:rsidRDefault="00FA2C7C" w:rsidP="00385041">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Preocupa la condición de langostino colorado, particularmente en la unidad de pesquería norte, </w:t>
      </w:r>
      <w:r w:rsidR="001E304D">
        <w:rPr>
          <w:rFonts w:asciiTheme="minorHAnsi" w:hAnsiTheme="minorHAnsi" w:cstheme="minorHAnsi"/>
          <w:sz w:val="22"/>
          <w:szCs w:val="22"/>
        </w:rPr>
        <w:t>ya que no hay evidencias de sobrepesca y la merma registrada</w:t>
      </w:r>
      <w:r w:rsidR="00AA083D">
        <w:rPr>
          <w:rFonts w:asciiTheme="minorHAnsi" w:hAnsiTheme="minorHAnsi" w:cstheme="minorHAnsi"/>
          <w:sz w:val="22"/>
          <w:szCs w:val="22"/>
        </w:rPr>
        <w:t xml:space="preserve"> en la biomasa vulnerable </w:t>
      </w:r>
      <w:r w:rsidR="00385041">
        <w:rPr>
          <w:rFonts w:asciiTheme="minorHAnsi" w:hAnsiTheme="minorHAnsi" w:cstheme="minorHAnsi"/>
          <w:sz w:val="22"/>
          <w:szCs w:val="22"/>
        </w:rPr>
        <w:t>s</w:t>
      </w:r>
      <w:r w:rsidR="00AA083D">
        <w:rPr>
          <w:rFonts w:asciiTheme="minorHAnsi" w:hAnsiTheme="minorHAnsi" w:cstheme="minorHAnsi"/>
          <w:sz w:val="22"/>
          <w:szCs w:val="22"/>
        </w:rPr>
        <w:t xml:space="preserve">e debiera atribuir a </w:t>
      </w:r>
      <w:r w:rsidR="00E81756">
        <w:rPr>
          <w:rFonts w:asciiTheme="minorHAnsi" w:hAnsiTheme="minorHAnsi" w:cstheme="minorHAnsi"/>
          <w:sz w:val="22"/>
          <w:szCs w:val="22"/>
        </w:rPr>
        <w:t>variaciones naturales. Se plantea la hipótesis de la escase</w:t>
      </w:r>
      <w:r w:rsidR="00731396">
        <w:rPr>
          <w:rFonts w:asciiTheme="minorHAnsi" w:hAnsiTheme="minorHAnsi" w:cstheme="minorHAnsi"/>
          <w:sz w:val="22"/>
          <w:szCs w:val="22"/>
        </w:rPr>
        <w:t>z</w:t>
      </w:r>
      <w:r w:rsidR="00E81756">
        <w:rPr>
          <w:rFonts w:asciiTheme="minorHAnsi" w:hAnsiTheme="minorHAnsi" w:cstheme="minorHAnsi"/>
          <w:sz w:val="22"/>
          <w:szCs w:val="22"/>
        </w:rPr>
        <w:t xml:space="preserve"> hídrica que </w:t>
      </w:r>
      <w:r w:rsidR="00385041">
        <w:rPr>
          <w:rFonts w:asciiTheme="minorHAnsi" w:hAnsiTheme="minorHAnsi" w:cstheme="minorHAnsi"/>
          <w:sz w:val="22"/>
          <w:szCs w:val="22"/>
        </w:rPr>
        <w:t>ha bajado los aporte</w:t>
      </w:r>
      <w:r w:rsidR="00185E83">
        <w:rPr>
          <w:rFonts w:asciiTheme="minorHAnsi" w:hAnsiTheme="minorHAnsi" w:cstheme="minorHAnsi"/>
          <w:sz w:val="22"/>
          <w:szCs w:val="22"/>
        </w:rPr>
        <w:t>s</w:t>
      </w:r>
      <w:r w:rsidR="00385041">
        <w:rPr>
          <w:rFonts w:asciiTheme="minorHAnsi" w:hAnsiTheme="minorHAnsi" w:cstheme="minorHAnsi"/>
          <w:sz w:val="22"/>
          <w:szCs w:val="22"/>
        </w:rPr>
        <w:t xml:space="preserve"> de agua dulce y nutrientes de las principales cuencas.</w:t>
      </w:r>
    </w:p>
    <w:p w14:paraId="00F88538" w14:textId="77777777" w:rsidR="000B09B6" w:rsidRDefault="00481F53" w:rsidP="006D1A0F">
      <w:pPr>
        <w:spacing w:after="160" w:line="259" w:lineRule="auto"/>
        <w:rPr>
          <w:rFonts w:asciiTheme="minorHAnsi" w:hAnsiTheme="minorHAnsi" w:cstheme="minorHAnsi"/>
          <w:b/>
          <w:bCs/>
          <w:sz w:val="22"/>
          <w:szCs w:val="22"/>
        </w:rPr>
      </w:pPr>
      <w:r w:rsidRPr="000B09B6">
        <w:rPr>
          <w:rFonts w:asciiTheme="minorHAnsi" w:hAnsiTheme="minorHAnsi" w:cstheme="minorHAnsi"/>
          <w:b/>
          <w:bCs/>
          <w:sz w:val="22"/>
          <w:szCs w:val="22"/>
        </w:rPr>
        <w:t>PROGRESO EN EL PLAN DE TRABAJO DE LA ASESORÍA 2021</w:t>
      </w:r>
    </w:p>
    <w:p w14:paraId="591B6AC4" w14:textId="77777777" w:rsidR="00C37045" w:rsidRDefault="00385041" w:rsidP="0045183D">
      <w:pPr>
        <w:spacing w:after="160" w:line="259" w:lineRule="auto"/>
        <w:jc w:val="both"/>
        <w:rPr>
          <w:rFonts w:asciiTheme="minorHAnsi" w:hAnsiTheme="minorHAnsi" w:cstheme="minorHAnsi"/>
          <w:sz w:val="22"/>
          <w:szCs w:val="22"/>
        </w:rPr>
      </w:pPr>
      <w:r w:rsidRPr="00922F4E">
        <w:rPr>
          <w:rFonts w:asciiTheme="minorHAnsi" w:hAnsiTheme="minorHAnsi" w:cstheme="minorHAnsi"/>
          <w:sz w:val="22"/>
          <w:szCs w:val="22"/>
        </w:rPr>
        <w:t>El Sr. Juan Carlos Quiroz</w:t>
      </w:r>
      <w:r w:rsidR="00185E83">
        <w:rPr>
          <w:rFonts w:asciiTheme="minorHAnsi" w:hAnsiTheme="minorHAnsi" w:cstheme="minorHAnsi"/>
          <w:sz w:val="22"/>
          <w:szCs w:val="22"/>
        </w:rPr>
        <w:t xml:space="preserve"> informa que el Sr. Francisco Contreras (IFOP), tomará la dirección de la evaluación de crustáceos y trabajará junto a Alejandro Yáñez y Mauricio Ibarra</w:t>
      </w:r>
      <w:r w:rsidR="0045183D">
        <w:rPr>
          <w:rFonts w:asciiTheme="minorHAnsi" w:hAnsiTheme="minorHAnsi" w:cstheme="minorHAnsi"/>
          <w:sz w:val="22"/>
          <w:szCs w:val="22"/>
        </w:rPr>
        <w:t>.</w:t>
      </w:r>
      <w:r w:rsidR="00185E83" w:rsidRPr="00922F4E">
        <w:rPr>
          <w:rFonts w:asciiTheme="minorHAnsi" w:hAnsiTheme="minorHAnsi" w:cstheme="minorHAnsi"/>
          <w:sz w:val="22"/>
          <w:szCs w:val="22"/>
        </w:rPr>
        <w:t xml:space="preserve"> </w:t>
      </w:r>
      <w:r w:rsidR="00A20925">
        <w:rPr>
          <w:rFonts w:asciiTheme="minorHAnsi" w:hAnsiTheme="minorHAnsi" w:cstheme="minorHAnsi"/>
          <w:sz w:val="22"/>
          <w:szCs w:val="22"/>
        </w:rPr>
        <w:t xml:space="preserve">Respecto del avance en la implementación del </w:t>
      </w:r>
      <w:r w:rsidR="00922F4E" w:rsidRPr="00922F4E">
        <w:rPr>
          <w:rFonts w:asciiTheme="minorHAnsi" w:hAnsiTheme="minorHAnsi" w:cstheme="minorHAnsi"/>
          <w:sz w:val="22"/>
          <w:szCs w:val="22"/>
        </w:rPr>
        <w:t>plan de trabajo para la asesoría 2021</w:t>
      </w:r>
      <w:r w:rsidR="00C629A0">
        <w:rPr>
          <w:rFonts w:asciiTheme="minorHAnsi" w:hAnsiTheme="minorHAnsi" w:cstheme="minorHAnsi"/>
          <w:sz w:val="22"/>
          <w:szCs w:val="22"/>
        </w:rPr>
        <w:t xml:space="preserve"> señala que se ha avanzado en la </w:t>
      </w:r>
      <w:r w:rsidR="00DD52A2">
        <w:rPr>
          <w:rFonts w:asciiTheme="minorHAnsi" w:hAnsiTheme="minorHAnsi" w:cstheme="minorHAnsi"/>
          <w:sz w:val="22"/>
          <w:szCs w:val="22"/>
        </w:rPr>
        <w:t xml:space="preserve">identificación de las brechas, </w:t>
      </w:r>
      <w:r w:rsidR="00AC6DC3">
        <w:rPr>
          <w:rFonts w:asciiTheme="minorHAnsi" w:hAnsiTheme="minorHAnsi" w:cstheme="minorHAnsi"/>
          <w:sz w:val="22"/>
          <w:szCs w:val="22"/>
        </w:rPr>
        <w:t>para lo cual se ha revisado</w:t>
      </w:r>
      <w:r w:rsidR="00B83271">
        <w:rPr>
          <w:rFonts w:asciiTheme="minorHAnsi" w:hAnsiTheme="minorHAnsi" w:cstheme="minorHAnsi"/>
          <w:sz w:val="22"/>
          <w:szCs w:val="22"/>
        </w:rPr>
        <w:t xml:space="preserve"> los modelos de evaluación </w:t>
      </w:r>
      <w:r w:rsidR="0045183D">
        <w:rPr>
          <w:rFonts w:asciiTheme="minorHAnsi" w:hAnsiTheme="minorHAnsi" w:cstheme="minorHAnsi"/>
          <w:sz w:val="22"/>
          <w:szCs w:val="22"/>
        </w:rPr>
        <w:t xml:space="preserve">de los proyectos de </w:t>
      </w:r>
      <w:r w:rsidR="0045183D">
        <w:rPr>
          <w:rFonts w:asciiTheme="minorHAnsi" w:hAnsiTheme="minorHAnsi" w:cstheme="minorHAnsi"/>
          <w:sz w:val="22"/>
          <w:szCs w:val="22"/>
        </w:rPr>
        <w:lastRenderedPageBreak/>
        <w:t>es</w:t>
      </w:r>
      <w:r w:rsidR="00F92530">
        <w:rPr>
          <w:rFonts w:asciiTheme="minorHAnsi" w:hAnsiTheme="minorHAnsi" w:cstheme="minorHAnsi"/>
          <w:sz w:val="22"/>
          <w:szCs w:val="22"/>
        </w:rPr>
        <w:t xml:space="preserve">tatus </w:t>
      </w:r>
      <w:r w:rsidR="00B83271">
        <w:rPr>
          <w:rFonts w:asciiTheme="minorHAnsi" w:hAnsiTheme="minorHAnsi" w:cstheme="minorHAnsi"/>
          <w:sz w:val="22"/>
          <w:szCs w:val="22"/>
        </w:rPr>
        <w:t xml:space="preserve">2018-2021. </w:t>
      </w:r>
      <w:r w:rsidR="009C3C14">
        <w:rPr>
          <w:rFonts w:asciiTheme="minorHAnsi" w:hAnsiTheme="minorHAnsi" w:cstheme="minorHAnsi"/>
          <w:sz w:val="22"/>
          <w:szCs w:val="22"/>
        </w:rPr>
        <w:t>Las materias identificadas</w:t>
      </w:r>
      <w:r w:rsidR="00F92530">
        <w:rPr>
          <w:rFonts w:asciiTheme="minorHAnsi" w:hAnsiTheme="minorHAnsi" w:cstheme="minorHAnsi"/>
          <w:sz w:val="22"/>
          <w:szCs w:val="22"/>
        </w:rPr>
        <w:t xml:space="preserve"> se clasifican en: las condiciones de partida, la bo</w:t>
      </w:r>
      <w:r w:rsidR="00EF3A4D">
        <w:rPr>
          <w:rFonts w:asciiTheme="minorHAnsi" w:hAnsiTheme="minorHAnsi" w:cstheme="minorHAnsi"/>
          <w:sz w:val="22"/>
          <w:szCs w:val="22"/>
        </w:rPr>
        <w:t>n</w:t>
      </w:r>
      <w:r w:rsidR="00F92530">
        <w:rPr>
          <w:rFonts w:asciiTheme="minorHAnsi" w:hAnsiTheme="minorHAnsi" w:cstheme="minorHAnsi"/>
          <w:sz w:val="22"/>
          <w:szCs w:val="22"/>
        </w:rPr>
        <w:t xml:space="preserve">dad de ajuste y </w:t>
      </w:r>
      <w:r w:rsidR="00C37045">
        <w:rPr>
          <w:rFonts w:asciiTheme="minorHAnsi" w:hAnsiTheme="minorHAnsi" w:cstheme="minorHAnsi"/>
          <w:sz w:val="22"/>
          <w:szCs w:val="22"/>
        </w:rPr>
        <w:t xml:space="preserve">las proyecciones de partida. </w:t>
      </w:r>
    </w:p>
    <w:p w14:paraId="0BDBCE9A" w14:textId="77777777" w:rsidR="009C035C" w:rsidRDefault="00C37045" w:rsidP="009C035C">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El Sr Quiroz </w:t>
      </w:r>
      <w:r w:rsidR="00C87F40">
        <w:rPr>
          <w:rFonts w:asciiTheme="minorHAnsi" w:hAnsiTheme="minorHAnsi" w:cstheme="minorHAnsi"/>
          <w:sz w:val="22"/>
          <w:szCs w:val="22"/>
        </w:rPr>
        <w:t xml:space="preserve">da cuenta de las brechas individualizadas en cada una de las evaluaciones de stock. </w:t>
      </w:r>
      <w:bookmarkStart w:id="5" w:name="_GoBack"/>
      <w:r w:rsidR="00C87F40">
        <w:rPr>
          <w:rFonts w:asciiTheme="minorHAnsi" w:hAnsiTheme="minorHAnsi" w:cstheme="minorHAnsi"/>
          <w:sz w:val="22"/>
          <w:szCs w:val="22"/>
        </w:rPr>
        <w:t xml:space="preserve">En camarón indica que </w:t>
      </w:r>
      <w:r w:rsidR="009C035C">
        <w:rPr>
          <w:rFonts w:asciiTheme="minorHAnsi" w:hAnsiTheme="minorHAnsi" w:cstheme="minorHAnsi"/>
          <w:sz w:val="22"/>
          <w:szCs w:val="22"/>
        </w:rPr>
        <w:t>l</w:t>
      </w:r>
      <w:r w:rsidR="009C035C" w:rsidRPr="009C035C">
        <w:rPr>
          <w:rFonts w:asciiTheme="minorHAnsi" w:hAnsiTheme="minorHAnsi" w:cstheme="minorHAnsi"/>
          <w:sz w:val="22"/>
          <w:szCs w:val="22"/>
        </w:rPr>
        <w:t>as mayores dificultades fueron los cambios tendenciales</w:t>
      </w:r>
      <w:bookmarkEnd w:id="5"/>
      <w:r w:rsidR="009C035C" w:rsidRPr="009C035C">
        <w:rPr>
          <w:rFonts w:asciiTheme="minorHAnsi" w:hAnsiTheme="minorHAnsi" w:cstheme="minorHAnsi"/>
          <w:sz w:val="22"/>
          <w:szCs w:val="22"/>
        </w:rPr>
        <w:t>. La tendencia para la ev</w:t>
      </w:r>
      <w:r w:rsidR="009C035C">
        <w:rPr>
          <w:rFonts w:asciiTheme="minorHAnsi" w:hAnsiTheme="minorHAnsi" w:cstheme="minorHAnsi"/>
          <w:sz w:val="22"/>
          <w:szCs w:val="22"/>
        </w:rPr>
        <w:t xml:space="preserve">aluación </w:t>
      </w:r>
      <w:r w:rsidR="009C035C" w:rsidRPr="009C035C">
        <w:rPr>
          <w:rFonts w:asciiTheme="minorHAnsi" w:hAnsiTheme="minorHAnsi" w:cstheme="minorHAnsi"/>
          <w:sz w:val="22"/>
          <w:szCs w:val="22"/>
        </w:rPr>
        <w:t xml:space="preserve">muestra cambios importantes vinculados a la bondad de ajuste de los índices. </w:t>
      </w:r>
      <w:r w:rsidR="001E74E5">
        <w:rPr>
          <w:rFonts w:asciiTheme="minorHAnsi" w:hAnsiTheme="minorHAnsi" w:cstheme="minorHAnsi"/>
          <w:sz w:val="22"/>
          <w:szCs w:val="22"/>
        </w:rPr>
        <w:t xml:space="preserve">En la zona sur </w:t>
      </w:r>
      <w:r w:rsidR="00FB4DE1">
        <w:rPr>
          <w:rFonts w:asciiTheme="minorHAnsi" w:hAnsiTheme="minorHAnsi" w:cstheme="minorHAnsi"/>
          <w:sz w:val="22"/>
          <w:szCs w:val="22"/>
        </w:rPr>
        <w:t xml:space="preserve">los años 2018 y 2019 se observan cambios </w:t>
      </w:r>
      <w:r w:rsidR="00851C09">
        <w:rPr>
          <w:rFonts w:asciiTheme="minorHAnsi" w:hAnsiTheme="minorHAnsi" w:cstheme="minorHAnsi"/>
          <w:sz w:val="22"/>
          <w:szCs w:val="22"/>
        </w:rPr>
        <w:t>abruptos respecto de los años anteriores.</w:t>
      </w:r>
    </w:p>
    <w:p w14:paraId="0A91B062" w14:textId="77777777" w:rsidR="00DD52A2" w:rsidRPr="00152EFA" w:rsidRDefault="00851C09" w:rsidP="00152EFA">
      <w:pPr>
        <w:spacing w:after="160" w:line="259" w:lineRule="auto"/>
        <w:jc w:val="both"/>
        <w:rPr>
          <w:rFonts w:asciiTheme="minorHAnsi" w:hAnsiTheme="minorHAnsi" w:cstheme="minorHAnsi"/>
          <w:sz w:val="22"/>
          <w:szCs w:val="22"/>
        </w:rPr>
      </w:pPr>
      <w:r w:rsidRPr="00152EFA">
        <w:rPr>
          <w:rFonts w:asciiTheme="minorHAnsi" w:hAnsiTheme="minorHAnsi" w:cstheme="minorHAnsi"/>
          <w:sz w:val="22"/>
          <w:szCs w:val="22"/>
        </w:rPr>
        <w:t>En langostino am</w:t>
      </w:r>
      <w:r w:rsidR="00BC4AAB" w:rsidRPr="00152EFA">
        <w:rPr>
          <w:rFonts w:asciiTheme="minorHAnsi" w:hAnsiTheme="minorHAnsi" w:cstheme="minorHAnsi"/>
          <w:sz w:val="22"/>
          <w:szCs w:val="22"/>
        </w:rPr>
        <w:t>a</w:t>
      </w:r>
      <w:r w:rsidRPr="00152EFA">
        <w:rPr>
          <w:rFonts w:asciiTheme="minorHAnsi" w:hAnsiTheme="minorHAnsi" w:cstheme="minorHAnsi"/>
          <w:sz w:val="22"/>
          <w:szCs w:val="22"/>
        </w:rPr>
        <w:t>rillo norte</w:t>
      </w:r>
      <w:r w:rsidR="00DD52A2" w:rsidRPr="00152EFA">
        <w:rPr>
          <w:rFonts w:asciiTheme="minorHAnsi" w:hAnsiTheme="minorHAnsi" w:cstheme="minorHAnsi"/>
          <w:sz w:val="22"/>
          <w:szCs w:val="22"/>
        </w:rPr>
        <w:t xml:space="preserve"> el valor de ref</w:t>
      </w:r>
      <w:r w:rsidR="00BC4AAB" w:rsidRPr="00152EFA">
        <w:rPr>
          <w:rFonts w:asciiTheme="minorHAnsi" w:hAnsiTheme="minorHAnsi" w:cstheme="minorHAnsi"/>
          <w:sz w:val="22"/>
          <w:szCs w:val="22"/>
        </w:rPr>
        <w:t>erencia</w:t>
      </w:r>
      <w:r w:rsidR="00DD52A2" w:rsidRPr="00152EFA">
        <w:rPr>
          <w:rFonts w:asciiTheme="minorHAnsi" w:hAnsiTheme="minorHAnsi" w:cstheme="minorHAnsi"/>
          <w:sz w:val="22"/>
          <w:szCs w:val="22"/>
        </w:rPr>
        <w:t xml:space="preserve"> al inicio de la ev</w:t>
      </w:r>
      <w:r w:rsidR="00BC4AAB" w:rsidRPr="00152EFA">
        <w:rPr>
          <w:rFonts w:asciiTheme="minorHAnsi" w:hAnsiTheme="minorHAnsi" w:cstheme="minorHAnsi"/>
          <w:sz w:val="22"/>
          <w:szCs w:val="22"/>
        </w:rPr>
        <w:t>aluación de stock</w:t>
      </w:r>
      <w:r w:rsidR="000325BB" w:rsidRPr="00152EFA">
        <w:rPr>
          <w:rFonts w:asciiTheme="minorHAnsi" w:hAnsiTheme="minorHAnsi" w:cstheme="minorHAnsi"/>
          <w:sz w:val="22"/>
          <w:szCs w:val="22"/>
        </w:rPr>
        <w:t xml:space="preserve"> </w:t>
      </w:r>
      <w:r w:rsidR="00152EFA" w:rsidRPr="00152EFA">
        <w:rPr>
          <w:rFonts w:asciiTheme="minorHAnsi" w:hAnsiTheme="minorHAnsi" w:cstheme="minorHAnsi"/>
          <w:sz w:val="22"/>
          <w:szCs w:val="22"/>
        </w:rPr>
        <w:t>presenta</w:t>
      </w:r>
      <w:r w:rsidR="000325BB" w:rsidRPr="00152EFA">
        <w:rPr>
          <w:rFonts w:asciiTheme="minorHAnsi" w:hAnsiTheme="minorHAnsi" w:cstheme="minorHAnsi"/>
          <w:sz w:val="22"/>
          <w:szCs w:val="22"/>
        </w:rPr>
        <w:t xml:space="preserve"> </w:t>
      </w:r>
      <w:r w:rsidR="00152EFA" w:rsidRPr="00152EFA">
        <w:rPr>
          <w:rFonts w:asciiTheme="minorHAnsi" w:hAnsiTheme="minorHAnsi" w:cstheme="minorHAnsi"/>
          <w:sz w:val="22"/>
          <w:szCs w:val="22"/>
        </w:rPr>
        <w:t>inconsistencias</w:t>
      </w:r>
      <w:r w:rsidR="00F61674" w:rsidRPr="00152EFA">
        <w:rPr>
          <w:rFonts w:asciiTheme="minorHAnsi" w:hAnsiTheme="minorHAnsi" w:cstheme="minorHAnsi"/>
          <w:sz w:val="22"/>
          <w:szCs w:val="22"/>
        </w:rPr>
        <w:t>. Se</w:t>
      </w:r>
      <w:r w:rsidR="00DD52A2" w:rsidRPr="00152EFA">
        <w:rPr>
          <w:rFonts w:asciiTheme="minorHAnsi" w:hAnsiTheme="minorHAnsi" w:cstheme="minorHAnsi"/>
          <w:sz w:val="22"/>
          <w:szCs w:val="22"/>
        </w:rPr>
        <w:t xml:space="preserve"> propone descartar uso de datos parciales. </w:t>
      </w:r>
      <w:r w:rsidR="000941F0">
        <w:rPr>
          <w:rFonts w:asciiTheme="minorHAnsi" w:hAnsiTheme="minorHAnsi" w:cstheme="minorHAnsi"/>
          <w:sz w:val="22"/>
          <w:szCs w:val="22"/>
        </w:rPr>
        <w:t>Igual</w:t>
      </w:r>
      <w:r w:rsidR="00573867">
        <w:rPr>
          <w:rFonts w:asciiTheme="minorHAnsi" w:hAnsiTheme="minorHAnsi" w:cstheme="minorHAnsi"/>
          <w:sz w:val="22"/>
          <w:szCs w:val="22"/>
        </w:rPr>
        <w:t xml:space="preserve">mente plantea que el marco de referencia no se aplicó </w:t>
      </w:r>
      <w:r w:rsidR="0059469D">
        <w:rPr>
          <w:rFonts w:asciiTheme="minorHAnsi" w:hAnsiTheme="minorHAnsi" w:cstheme="minorHAnsi"/>
          <w:sz w:val="22"/>
          <w:szCs w:val="22"/>
        </w:rPr>
        <w:t>adecuadamente por</w:t>
      </w:r>
      <w:r w:rsidR="00573867">
        <w:rPr>
          <w:rFonts w:asciiTheme="minorHAnsi" w:hAnsiTheme="minorHAnsi" w:cstheme="minorHAnsi"/>
          <w:sz w:val="22"/>
          <w:szCs w:val="22"/>
        </w:rPr>
        <w:t xml:space="preserve"> </w:t>
      </w:r>
      <w:r w:rsidR="0059469D">
        <w:rPr>
          <w:rFonts w:asciiTheme="minorHAnsi" w:hAnsiTheme="minorHAnsi" w:cstheme="minorHAnsi"/>
          <w:sz w:val="22"/>
          <w:szCs w:val="22"/>
        </w:rPr>
        <w:t>inconsistencias</w:t>
      </w:r>
      <w:r w:rsidR="00573867">
        <w:rPr>
          <w:rFonts w:asciiTheme="minorHAnsi" w:hAnsiTheme="minorHAnsi" w:cstheme="minorHAnsi"/>
          <w:sz w:val="22"/>
          <w:szCs w:val="22"/>
        </w:rPr>
        <w:t xml:space="preserve"> en cada perio</w:t>
      </w:r>
      <w:r w:rsidR="0059469D">
        <w:rPr>
          <w:rFonts w:asciiTheme="minorHAnsi" w:hAnsiTheme="minorHAnsi" w:cstheme="minorHAnsi"/>
          <w:sz w:val="22"/>
          <w:szCs w:val="22"/>
        </w:rPr>
        <w:t>do</w:t>
      </w:r>
      <w:r w:rsidR="00DD52A2" w:rsidRPr="00152EFA">
        <w:rPr>
          <w:rFonts w:asciiTheme="minorHAnsi" w:hAnsiTheme="minorHAnsi" w:cstheme="minorHAnsi"/>
          <w:sz w:val="22"/>
          <w:szCs w:val="22"/>
        </w:rPr>
        <w:t xml:space="preserve"> </w:t>
      </w:r>
    </w:p>
    <w:p w14:paraId="12284931" w14:textId="77777777" w:rsidR="004F529B" w:rsidRDefault="0059469D" w:rsidP="00152EFA">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También se indica </w:t>
      </w:r>
      <w:r w:rsidR="000922B0">
        <w:rPr>
          <w:rFonts w:asciiTheme="minorHAnsi" w:hAnsiTheme="minorHAnsi" w:cstheme="minorHAnsi"/>
          <w:sz w:val="22"/>
          <w:szCs w:val="22"/>
        </w:rPr>
        <w:t xml:space="preserve">que </w:t>
      </w:r>
      <w:r w:rsidR="00DD3D18">
        <w:rPr>
          <w:rFonts w:asciiTheme="minorHAnsi" w:hAnsiTheme="minorHAnsi" w:cstheme="minorHAnsi"/>
          <w:sz w:val="22"/>
          <w:szCs w:val="22"/>
        </w:rPr>
        <w:t xml:space="preserve">no se usa un patrón de selectividad único. </w:t>
      </w:r>
      <w:r w:rsidR="002F14E7">
        <w:rPr>
          <w:rFonts w:asciiTheme="minorHAnsi" w:hAnsiTheme="minorHAnsi" w:cstheme="minorHAnsi"/>
          <w:sz w:val="22"/>
          <w:szCs w:val="22"/>
        </w:rPr>
        <w:t>S</w:t>
      </w:r>
      <w:r w:rsidR="00170168">
        <w:rPr>
          <w:rFonts w:asciiTheme="minorHAnsi" w:hAnsiTheme="minorHAnsi" w:cstheme="minorHAnsi"/>
          <w:sz w:val="22"/>
          <w:szCs w:val="22"/>
        </w:rPr>
        <w:t xml:space="preserve">e sugiere el uso de </w:t>
      </w:r>
      <w:r w:rsidR="004D0694">
        <w:rPr>
          <w:rFonts w:asciiTheme="minorHAnsi" w:hAnsiTheme="minorHAnsi" w:cstheme="minorHAnsi"/>
          <w:sz w:val="22"/>
          <w:szCs w:val="22"/>
        </w:rPr>
        <w:t>pa</w:t>
      </w:r>
      <w:r w:rsidR="006C6E29">
        <w:rPr>
          <w:rFonts w:asciiTheme="minorHAnsi" w:hAnsiTheme="minorHAnsi" w:cstheme="minorHAnsi"/>
          <w:sz w:val="22"/>
          <w:szCs w:val="22"/>
        </w:rPr>
        <w:t xml:space="preserve">trón </w:t>
      </w:r>
      <w:r w:rsidR="004D0694">
        <w:rPr>
          <w:rFonts w:asciiTheme="minorHAnsi" w:hAnsiTheme="minorHAnsi" w:cstheme="minorHAnsi"/>
          <w:sz w:val="22"/>
          <w:szCs w:val="22"/>
        </w:rPr>
        <w:t>de explotación diferenciado por sexos</w:t>
      </w:r>
      <w:r w:rsidR="006C6E29">
        <w:rPr>
          <w:rFonts w:asciiTheme="minorHAnsi" w:hAnsiTheme="minorHAnsi" w:cstheme="minorHAnsi"/>
          <w:sz w:val="22"/>
          <w:szCs w:val="22"/>
        </w:rPr>
        <w:t>. El Sr. Canales</w:t>
      </w:r>
      <w:r w:rsidR="003D66E5">
        <w:rPr>
          <w:rFonts w:asciiTheme="minorHAnsi" w:hAnsiTheme="minorHAnsi" w:cstheme="minorHAnsi"/>
          <w:sz w:val="22"/>
          <w:szCs w:val="22"/>
        </w:rPr>
        <w:t xml:space="preserve"> recomienda el uso de mortalidad por pesca combinada, en atención que el control no es por sexo.</w:t>
      </w:r>
    </w:p>
    <w:p w14:paraId="2E8C8903" w14:textId="77777777" w:rsidR="00D3160A" w:rsidRPr="00D3160A" w:rsidRDefault="00214295" w:rsidP="00D3160A">
      <w:pPr>
        <w:spacing w:after="160" w:line="259" w:lineRule="auto"/>
        <w:jc w:val="both"/>
        <w:rPr>
          <w:rFonts w:asciiTheme="minorHAnsi" w:hAnsiTheme="minorHAnsi" w:cstheme="minorHAnsi"/>
          <w:sz w:val="22"/>
          <w:szCs w:val="22"/>
        </w:rPr>
      </w:pPr>
      <w:r w:rsidRPr="00D3160A">
        <w:rPr>
          <w:rFonts w:asciiTheme="minorHAnsi" w:hAnsiTheme="minorHAnsi" w:cstheme="minorHAnsi"/>
          <w:sz w:val="22"/>
          <w:szCs w:val="22"/>
        </w:rPr>
        <w:t xml:space="preserve">La estimación de </w:t>
      </w:r>
      <w:r w:rsidR="00D23876" w:rsidRPr="00D3160A">
        <w:rPr>
          <w:rFonts w:asciiTheme="minorHAnsi" w:hAnsiTheme="minorHAnsi" w:cstheme="minorHAnsi"/>
          <w:sz w:val="22"/>
          <w:szCs w:val="22"/>
        </w:rPr>
        <w:t xml:space="preserve">los puntos de referencia también se indica </w:t>
      </w:r>
      <w:r w:rsidR="00D3160A" w:rsidRPr="00D3160A">
        <w:rPr>
          <w:rFonts w:asciiTheme="minorHAnsi" w:hAnsiTheme="minorHAnsi" w:cstheme="minorHAnsi"/>
          <w:sz w:val="22"/>
          <w:szCs w:val="22"/>
        </w:rPr>
        <w:t>que es</w:t>
      </w:r>
      <w:r w:rsidR="00B0009E">
        <w:rPr>
          <w:rFonts w:asciiTheme="minorHAnsi" w:hAnsiTheme="minorHAnsi" w:cstheme="minorHAnsi"/>
          <w:sz w:val="22"/>
          <w:szCs w:val="22"/>
        </w:rPr>
        <w:t xml:space="preserve"> </w:t>
      </w:r>
      <w:r w:rsidR="00D3160A" w:rsidRPr="00D3160A">
        <w:rPr>
          <w:rFonts w:asciiTheme="minorHAnsi" w:hAnsiTheme="minorHAnsi" w:cstheme="minorHAnsi"/>
          <w:sz w:val="22"/>
          <w:szCs w:val="22"/>
        </w:rPr>
        <w:t>punto que se debe revisar ya que esto ha sido cuestionado.</w:t>
      </w:r>
    </w:p>
    <w:p w14:paraId="6070F202" w14:textId="77777777" w:rsidR="00481F53" w:rsidRPr="008C0482" w:rsidRDefault="00B0009E" w:rsidP="00D21205">
      <w:pPr>
        <w:spacing w:after="160" w:line="259" w:lineRule="auto"/>
        <w:jc w:val="both"/>
        <w:rPr>
          <w:rFonts w:asciiTheme="minorHAnsi" w:hAnsiTheme="minorHAnsi" w:cstheme="minorHAnsi"/>
          <w:sz w:val="22"/>
          <w:szCs w:val="22"/>
        </w:rPr>
      </w:pPr>
      <w:r w:rsidRPr="008C0482">
        <w:rPr>
          <w:rFonts w:asciiTheme="minorHAnsi" w:hAnsiTheme="minorHAnsi" w:cstheme="minorHAnsi"/>
          <w:sz w:val="22"/>
          <w:szCs w:val="22"/>
        </w:rPr>
        <w:t xml:space="preserve">Los </w:t>
      </w:r>
      <w:r w:rsidR="008C0482" w:rsidRPr="008C0482">
        <w:rPr>
          <w:rFonts w:asciiTheme="minorHAnsi" w:hAnsiTheme="minorHAnsi" w:cstheme="minorHAnsi"/>
          <w:sz w:val="22"/>
          <w:szCs w:val="22"/>
        </w:rPr>
        <w:t>miembros</w:t>
      </w:r>
      <w:r w:rsidRPr="008C0482">
        <w:rPr>
          <w:rFonts w:asciiTheme="minorHAnsi" w:hAnsiTheme="minorHAnsi" w:cstheme="minorHAnsi"/>
          <w:sz w:val="22"/>
          <w:szCs w:val="22"/>
        </w:rPr>
        <w:t xml:space="preserve"> del comité manifiestan su preo</w:t>
      </w:r>
      <w:r w:rsidR="005312DC" w:rsidRPr="008C0482">
        <w:rPr>
          <w:rFonts w:asciiTheme="minorHAnsi" w:hAnsiTheme="minorHAnsi" w:cstheme="minorHAnsi"/>
          <w:sz w:val="22"/>
          <w:szCs w:val="22"/>
        </w:rPr>
        <w:t xml:space="preserve">cupación respecto al poco avance en el plan de mejoras de la evaluación de </w:t>
      </w:r>
      <w:r w:rsidR="008C0482" w:rsidRPr="008C0482">
        <w:rPr>
          <w:rFonts w:asciiTheme="minorHAnsi" w:hAnsiTheme="minorHAnsi" w:cstheme="minorHAnsi"/>
          <w:sz w:val="22"/>
          <w:szCs w:val="22"/>
        </w:rPr>
        <w:t>stock</w:t>
      </w:r>
      <w:r w:rsidR="001F74B1">
        <w:rPr>
          <w:rFonts w:asciiTheme="minorHAnsi" w:hAnsiTheme="minorHAnsi" w:cstheme="minorHAnsi"/>
          <w:sz w:val="22"/>
          <w:szCs w:val="22"/>
        </w:rPr>
        <w:t xml:space="preserve"> y básicamente respecto con la asesoría </w:t>
      </w:r>
      <w:r w:rsidR="003B0D69">
        <w:rPr>
          <w:rFonts w:asciiTheme="minorHAnsi" w:hAnsiTheme="minorHAnsi" w:cstheme="minorHAnsi"/>
          <w:sz w:val="22"/>
          <w:szCs w:val="22"/>
        </w:rPr>
        <w:t>que se contará para la determinación de estatus y recomendación de CBA 20</w:t>
      </w:r>
      <w:r w:rsidR="00C73145">
        <w:rPr>
          <w:rFonts w:asciiTheme="minorHAnsi" w:hAnsiTheme="minorHAnsi" w:cstheme="minorHAnsi"/>
          <w:sz w:val="22"/>
          <w:szCs w:val="22"/>
        </w:rPr>
        <w:t>22</w:t>
      </w:r>
      <w:r w:rsidR="008C0482" w:rsidRPr="008C0482">
        <w:rPr>
          <w:rFonts w:asciiTheme="minorHAnsi" w:hAnsiTheme="minorHAnsi" w:cstheme="minorHAnsi"/>
          <w:sz w:val="22"/>
          <w:szCs w:val="22"/>
        </w:rPr>
        <w:t xml:space="preserve">. </w:t>
      </w:r>
      <w:r w:rsidR="00906448">
        <w:rPr>
          <w:rFonts w:asciiTheme="minorHAnsi" w:hAnsiTheme="minorHAnsi" w:cstheme="minorHAnsi"/>
          <w:sz w:val="22"/>
          <w:szCs w:val="22"/>
        </w:rPr>
        <w:t>Recu</w:t>
      </w:r>
      <w:r w:rsidR="00D21205">
        <w:rPr>
          <w:rFonts w:asciiTheme="minorHAnsi" w:hAnsiTheme="minorHAnsi" w:cstheme="minorHAnsi"/>
          <w:sz w:val="22"/>
          <w:szCs w:val="22"/>
        </w:rPr>
        <w:t>erdan que en reuniones anteriores se establecieron algunos acuerdos.</w:t>
      </w:r>
    </w:p>
    <w:p w14:paraId="68012039" w14:textId="77777777" w:rsidR="000B09B6" w:rsidRPr="000B09B6" w:rsidRDefault="00481F53" w:rsidP="000B09B6">
      <w:pPr>
        <w:spacing w:after="160" w:line="259" w:lineRule="auto"/>
        <w:rPr>
          <w:rFonts w:asciiTheme="minorHAnsi" w:hAnsiTheme="minorHAnsi" w:cstheme="minorHAnsi"/>
          <w:b/>
          <w:bCs/>
          <w:sz w:val="22"/>
          <w:szCs w:val="22"/>
        </w:rPr>
      </w:pPr>
      <w:r w:rsidRPr="000B09B6">
        <w:rPr>
          <w:rFonts w:asciiTheme="minorHAnsi" w:hAnsiTheme="minorHAnsi" w:cstheme="minorHAnsi"/>
          <w:b/>
          <w:bCs/>
          <w:sz w:val="22"/>
          <w:szCs w:val="22"/>
        </w:rPr>
        <w:t>PROPUESTA DE PLAN DE MEJORA PARA LA EVALUACIÓN DE STOCK (IFOP</w:t>
      </w:r>
      <w:r w:rsidR="000B09B6" w:rsidRPr="000B09B6">
        <w:rPr>
          <w:rFonts w:asciiTheme="minorHAnsi" w:hAnsiTheme="minorHAnsi" w:cstheme="minorHAnsi"/>
          <w:b/>
          <w:bCs/>
          <w:sz w:val="22"/>
          <w:szCs w:val="22"/>
        </w:rPr>
        <w:t>)</w:t>
      </w:r>
    </w:p>
    <w:p w14:paraId="0E3E2152" w14:textId="77777777" w:rsidR="00A41D8B" w:rsidRDefault="00C73145" w:rsidP="0069039B">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El Sr. Francisco Contreras </w:t>
      </w:r>
      <w:r w:rsidR="00D21205">
        <w:rPr>
          <w:rFonts w:asciiTheme="minorHAnsi" w:hAnsiTheme="minorHAnsi" w:cstheme="minorHAnsi"/>
          <w:sz w:val="22"/>
          <w:szCs w:val="22"/>
        </w:rPr>
        <w:t xml:space="preserve">informa de los nuevos plazos </w:t>
      </w:r>
      <w:r w:rsidR="007B6CCF">
        <w:rPr>
          <w:rFonts w:asciiTheme="minorHAnsi" w:hAnsiTheme="minorHAnsi" w:cstheme="minorHAnsi"/>
          <w:sz w:val="22"/>
          <w:szCs w:val="22"/>
        </w:rPr>
        <w:t>del plan de mejora. Informa que hubo dificul</w:t>
      </w:r>
      <w:r w:rsidR="009E2E67">
        <w:rPr>
          <w:rFonts w:asciiTheme="minorHAnsi" w:hAnsiTheme="minorHAnsi" w:cstheme="minorHAnsi"/>
          <w:sz w:val="22"/>
          <w:szCs w:val="22"/>
        </w:rPr>
        <w:t>ta</w:t>
      </w:r>
      <w:r w:rsidR="007B6CCF">
        <w:rPr>
          <w:rFonts w:asciiTheme="minorHAnsi" w:hAnsiTheme="minorHAnsi" w:cstheme="minorHAnsi"/>
          <w:sz w:val="22"/>
          <w:szCs w:val="22"/>
        </w:rPr>
        <w:t xml:space="preserve">des </w:t>
      </w:r>
      <w:r w:rsidR="00A41D8B">
        <w:rPr>
          <w:rFonts w:asciiTheme="minorHAnsi" w:hAnsiTheme="minorHAnsi" w:cstheme="minorHAnsi"/>
          <w:sz w:val="22"/>
          <w:szCs w:val="22"/>
        </w:rPr>
        <w:t>para el cumplimiento</w:t>
      </w:r>
      <w:r w:rsidR="00490E8F">
        <w:rPr>
          <w:rFonts w:asciiTheme="minorHAnsi" w:hAnsiTheme="minorHAnsi" w:cstheme="minorHAnsi"/>
          <w:sz w:val="22"/>
          <w:szCs w:val="22"/>
        </w:rPr>
        <w:t xml:space="preserve"> de los plazos</w:t>
      </w:r>
      <w:r w:rsidR="00176E2D">
        <w:rPr>
          <w:rFonts w:asciiTheme="minorHAnsi" w:hAnsiTheme="minorHAnsi" w:cstheme="minorHAnsi"/>
          <w:sz w:val="22"/>
          <w:szCs w:val="22"/>
        </w:rPr>
        <w:t xml:space="preserve"> y presenta un nuevo cronograma</w:t>
      </w:r>
      <w:r w:rsidR="00BE6F29">
        <w:rPr>
          <w:rFonts w:asciiTheme="minorHAnsi" w:hAnsiTheme="minorHAnsi" w:cstheme="minorHAnsi"/>
          <w:sz w:val="22"/>
          <w:szCs w:val="22"/>
        </w:rPr>
        <w:t>.</w:t>
      </w:r>
      <w:r w:rsidR="00A41D8B" w:rsidRPr="00A41D8B">
        <w:rPr>
          <w:rFonts w:asciiTheme="minorHAnsi" w:hAnsiTheme="minorHAnsi" w:cstheme="minorHAnsi"/>
          <w:sz w:val="22"/>
          <w:szCs w:val="22"/>
        </w:rPr>
        <w:t xml:space="preserve"> </w:t>
      </w:r>
      <w:r w:rsidR="00A41D8B">
        <w:rPr>
          <w:rFonts w:asciiTheme="minorHAnsi" w:hAnsiTheme="minorHAnsi" w:cstheme="minorHAnsi"/>
          <w:sz w:val="22"/>
          <w:szCs w:val="22"/>
        </w:rPr>
        <w:t xml:space="preserve">Respecto de la </w:t>
      </w:r>
      <w:r w:rsidR="00A41D8B" w:rsidRPr="00B0009E">
        <w:rPr>
          <w:rFonts w:asciiTheme="minorHAnsi" w:hAnsiTheme="minorHAnsi" w:cstheme="minorHAnsi"/>
          <w:sz w:val="22"/>
          <w:szCs w:val="22"/>
        </w:rPr>
        <w:t>Auditoria</w:t>
      </w:r>
      <w:r w:rsidR="00A41D8B">
        <w:rPr>
          <w:rFonts w:asciiTheme="minorHAnsi" w:hAnsiTheme="minorHAnsi" w:cstheme="minorHAnsi"/>
          <w:sz w:val="22"/>
          <w:szCs w:val="22"/>
        </w:rPr>
        <w:t xml:space="preserve">, indica que se han registrado </w:t>
      </w:r>
      <w:r w:rsidR="00A41D8B" w:rsidRPr="00B0009E">
        <w:rPr>
          <w:rFonts w:asciiTheme="minorHAnsi" w:hAnsiTheme="minorHAnsi" w:cstheme="minorHAnsi"/>
          <w:sz w:val="22"/>
          <w:szCs w:val="22"/>
        </w:rPr>
        <w:t xml:space="preserve">problemas financieros que han impedido desarrollar programación inicial. La auditoría externa ha debido ser abordada parcialmente por el equipo interno. </w:t>
      </w:r>
      <w:r w:rsidR="00562190">
        <w:rPr>
          <w:rFonts w:asciiTheme="minorHAnsi" w:hAnsiTheme="minorHAnsi" w:cstheme="minorHAnsi"/>
          <w:sz w:val="22"/>
          <w:szCs w:val="22"/>
        </w:rPr>
        <w:t>En relación a la realización por pares</w:t>
      </w:r>
      <w:r w:rsidR="00C74B0A">
        <w:rPr>
          <w:rFonts w:asciiTheme="minorHAnsi" w:hAnsiTheme="minorHAnsi" w:cstheme="minorHAnsi"/>
          <w:sz w:val="22"/>
          <w:szCs w:val="22"/>
        </w:rPr>
        <w:t xml:space="preserve"> que consideraba la revisión externa</w:t>
      </w:r>
      <w:r w:rsidR="001009C7">
        <w:rPr>
          <w:rFonts w:asciiTheme="minorHAnsi" w:hAnsiTheme="minorHAnsi" w:cstheme="minorHAnsi"/>
          <w:sz w:val="22"/>
          <w:szCs w:val="22"/>
        </w:rPr>
        <w:t>, indica que el tema se abordó a través de la Universidad de Concepción</w:t>
      </w:r>
      <w:r w:rsidR="00D5247F">
        <w:rPr>
          <w:rFonts w:asciiTheme="minorHAnsi" w:hAnsiTheme="minorHAnsi" w:cstheme="minorHAnsi"/>
          <w:sz w:val="22"/>
          <w:szCs w:val="22"/>
        </w:rPr>
        <w:t xml:space="preserve">. No obstante, </w:t>
      </w:r>
      <w:r w:rsidR="00240A28">
        <w:rPr>
          <w:rFonts w:asciiTheme="minorHAnsi" w:hAnsiTheme="minorHAnsi" w:cstheme="minorHAnsi"/>
          <w:sz w:val="22"/>
          <w:szCs w:val="22"/>
        </w:rPr>
        <w:t>aún no se ha concretado</w:t>
      </w:r>
      <w:r w:rsidR="00A17EDA">
        <w:rPr>
          <w:rFonts w:asciiTheme="minorHAnsi" w:hAnsiTheme="minorHAnsi" w:cstheme="minorHAnsi"/>
          <w:sz w:val="22"/>
          <w:szCs w:val="22"/>
        </w:rPr>
        <w:t xml:space="preserve"> a la espera de contar con los aportes fina</w:t>
      </w:r>
      <w:r w:rsidR="0068641C">
        <w:rPr>
          <w:rFonts w:asciiTheme="minorHAnsi" w:hAnsiTheme="minorHAnsi" w:cstheme="minorHAnsi"/>
          <w:sz w:val="22"/>
          <w:szCs w:val="22"/>
        </w:rPr>
        <w:t>ncieros</w:t>
      </w:r>
      <w:r w:rsidR="00110647">
        <w:rPr>
          <w:rFonts w:asciiTheme="minorHAnsi" w:hAnsiTheme="minorHAnsi" w:cstheme="minorHAnsi"/>
          <w:sz w:val="22"/>
          <w:szCs w:val="22"/>
        </w:rPr>
        <w:t>.</w:t>
      </w:r>
    </w:p>
    <w:p w14:paraId="00910EE0" w14:textId="77777777" w:rsidR="00A17EDA" w:rsidRDefault="0069039B" w:rsidP="000B7547">
      <w:pPr>
        <w:spacing w:after="160" w:line="259" w:lineRule="auto"/>
        <w:jc w:val="both"/>
        <w:rPr>
          <w:rFonts w:asciiTheme="minorHAnsi" w:hAnsiTheme="minorHAnsi" w:cstheme="minorHAnsi"/>
          <w:sz w:val="22"/>
          <w:szCs w:val="22"/>
        </w:rPr>
      </w:pPr>
      <w:r w:rsidRPr="0069039B">
        <w:rPr>
          <w:rFonts w:asciiTheme="minorHAnsi" w:hAnsiTheme="minorHAnsi" w:cstheme="minorHAnsi"/>
          <w:sz w:val="22"/>
          <w:szCs w:val="22"/>
        </w:rPr>
        <w:t xml:space="preserve">La Sra. Barbieri manifiesta su preocupación ya que se han registrado acuerdos que son necesarios cumplir, antes de contar con el informe de asesoría de octubre. Además, recuerda que detrás de todo esto se encuentra el compromiso del comité para ayudar a resolver las observaciones provenientes de la </w:t>
      </w:r>
      <w:r w:rsidR="000A7E07" w:rsidRPr="0069039B">
        <w:rPr>
          <w:rFonts w:asciiTheme="minorHAnsi" w:hAnsiTheme="minorHAnsi" w:cstheme="minorHAnsi"/>
          <w:sz w:val="22"/>
          <w:szCs w:val="22"/>
        </w:rPr>
        <w:t>auditoría</w:t>
      </w:r>
      <w:r w:rsidRPr="0069039B">
        <w:rPr>
          <w:rFonts w:asciiTheme="minorHAnsi" w:hAnsiTheme="minorHAnsi" w:cstheme="minorHAnsi"/>
          <w:sz w:val="22"/>
          <w:szCs w:val="22"/>
        </w:rPr>
        <w:t xml:space="preserve"> realizada a la certificación de las pesquerías. El Sr Queirolo indica que es necesario tener una reunión adicional, antes de la reunión destinada a Datos y Modelos, básicamente para </w:t>
      </w:r>
      <w:r w:rsidR="000B7547">
        <w:rPr>
          <w:rFonts w:asciiTheme="minorHAnsi" w:hAnsiTheme="minorHAnsi" w:cstheme="minorHAnsi"/>
          <w:sz w:val="22"/>
          <w:szCs w:val="22"/>
        </w:rPr>
        <w:t>abordar</w:t>
      </w:r>
      <w:r w:rsidRPr="0069039B">
        <w:rPr>
          <w:rFonts w:asciiTheme="minorHAnsi" w:hAnsiTheme="minorHAnsi" w:cstheme="minorHAnsi"/>
          <w:sz w:val="22"/>
          <w:szCs w:val="22"/>
        </w:rPr>
        <w:t xml:space="preserve"> exclusivamente modelos alternativos y revisar los avances.</w:t>
      </w:r>
    </w:p>
    <w:p w14:paraId="57F450CF" w14:textId="77777777" w:rsidR="00BE6F29" w:rsidRPr="00B0009E" w:rsidRDefault="005640E3" w:rsidP="00B0009E">
      <w:pPr>
        <w:spacing w:after="160" w:line="259" w:lineRule="auto"/>
        <w:rPr>
          <w:rFonts w:asciiTheme="minorHAnsi" w:hAnsiTheme="minorHAnsi" w:cstheme="minorHAnsi"/>
          <w:sz w:val="22"/>
          <w:szCs w:val="22"/>
        </w:rPr>
      </w:pPr>
      <w:r>
        <w:rPr>
          <w:rFonts w:asciiTheme="minorHAnsi" w:hAnsiTheme="minorHAnsi" w:cstheme="minorHAnsi"/>
          <w:sz w:val="22"/>
          <w:szCs w:val="22"/>
          <w:highlight w:val="yellow"/>
        </w:rPr>
        <w:t xml:space="preserve">JUAN CARLOS O FRANCISCO, FAVOR </w:t>
      </w:r>
      <w:r w:rsidR="00BE6F29" w:rsidRPr="00BE6F29">
        <w:rPr>
          <w:rFonts w:asciiTheme="minorHAnsi" w:hAnsiTheme="minorHAnsi" w:cstheme="minorHAnsi"/>
          <w:sz w:val="22"/>
          <w:szCs w:val="22"/>
          <w:highlight w:val="yellow"/>
        </w:rPr>
        <w:t>PONER CRONOGRAMA</w:t>
      </w:r>
      <w:r>
        <w:rPr>
          <w:rFonts w:asciiTheme="minorHAnsi" w:hAnsiTheme="minorHAnsi" w:cstheme="minorHAnsi"/>
          <w:sz w:val="22"/>
          <w:szCs w:val="22"/>
        </w:rPr>
        <w:t xml:space="preserve">, </w:t>
      </w:r>
      <w:r w:rsidRPr="005640E3">
        <w:rPr>
          <w:rFonts w:asciiTheme="minorHAnsi" w:hAnsiTheme="minorHAnsi" w:cstheme="minorHAnsi"/>
          <w:sz w:val="22"/>
          <w:szCs w:val="22"/>
          <w:highlight w:val="yellow"/>
        </w:rPr>
        <w:t>O ENVIAR PPT PARA INCORPORARLA</w:t>
      </w:r>
    </w:p>
    <w:p w14:paraId="52CD0032" w14:textId="77777777" w:rsidR="00643162" w:rsidRPr="00643162" w:rsidRDefault="00643162" w:rsidP="000B09B6">
      <w:pPr>
        <w:spacing w:after="160" w:line="259" w:lineRule="auto"/>
        <w:rPr>
          <w:rFonts w:asciiTheme="minorHAnsi" w:hAnsiTheme="minorHAnsi" w:cstheme="minorHAnsi"/>
          <w:b/>
          <w:bCs/>
          <w:sz w:val="22"/>
          <w:szCs w:val="22"/>
        </w:rPr>
      </w:pPr>
      <w:r w:rsidRPr="00643162">
        <w:rPr>
          <w:rFonts w:asciiTheme="minorHAnsi" w:hAnsiTheme="minorHAnsi" w:cstheme="minorHAnsi"/>
          <w:b/>
          <w:bCs/>
          <w:sz w:val="22"/>
          <w:szCs w:val="22"/>
        </w:rPr>
        <w:t>REVISIÓN DE FICHAS DE INVESTIGACIÓN 2022</w:t>
      </w:r>
    </w:p>
    <w:p w14:paraId="1D8D7228" w14:textId="77777777" w:rsidR="00643162" w:rsidRDefault="000B7547" w:rsidP="00192FC6">
      <w:pPr>
        <w:spacing w:after="160" w:line="259" w:lineRule="auto"/>
        <w:jc w:val="both"/>
        <w:rPr>
          <w:rFonts w:asciiTheme="minorHAnsi" w:hAnsiTheme="minorHAnsi" w:cstheme="minorHAnsi"/>
          <w:sz w:val="22"/>
          <w:szCs w:val="22"/>
        </w:rPr>
      </w:pPr>
      <w:r w:rsidRPr="00102530">
        <w:rPr>
          <w:rFonts w:asciiTheme="minorHAnsi" w:hAnsiTheme="minorHAnsi" w:cstheme="minorHAnsi"/>
          <w:sz w:val="22"/>
          <w:szCs w:val="22"/>
        </w:rPr>
        <w:lastRenderedPageBreak/>
        <w:t>Acorde a l</w:t>
      </w:r>
      <w:r w:rsidR="00102530" w:rsidRPr="00102530">
        <w:rPr>
          <w:rFonts w:asciiTheme="minorHAnsi" w:hAnsiTheme="minorHAnsi" w:cstheme="minorHAnsi"/>
          <w:sz w:val="22"/>
          <w:szCs w:val="22"/>
        </w:rPr>
        <w:t>as propuestas de investigación 2022</w:t>
      </w:r>
      <w:r w:rsidR="00102530">
        <w:rPr>
          <w:rFonts w:asciiTheme="minorHAnsi" w:hAnsiTheme="minorHAnsi" w:cstheme="minorHAnsi"/>
          <w:sz w:val="22"/>
          <w:szCs w:val="22"/>
        </w:rPr>
        <w:t xml:space="preserve"> establecidas en reunión anterior</w:t>
      </w:r>
      <w:r w:rsidR="008338E5">
        <w:rPr>
          <w:rFonts w:asciiTheme="minorHAnsi" w:hAnsiTheme="minorHAnsi" w:cstheme="minorHAnsi"/>
          <w:sz w:val="22"/>
          <w:szCs w:val="22"/>
        </w:rPr>
        <w:t>, se acuerda que miembros del comité</w:t>
      </w:r>
      <w:r w:rsidR="00CE449A">
        <w:rPr>
          <w:rFonts w:asciiTheme="minorHAnsi" w:hAnsiTheme="minorHAnsi" w:cstheme="minorHAnsi"/>
          <w:sz w:val="22"/>
          <w:szCs w:val="22"/>
        </w:rPr>
        <w:t>, según se indica a continuación,</w:t>
      </w:r>
      <w:r w:rsidR="008338E5">
        <w:rPr>
          <w:rFonts w:asciiTheme="minorHAnsi" w:hAnsiTheme="minorHAnsi" w:cstheme="minorHAnsi"/>
          <w:sz w:val="22"/>
          <w:szCs w:val="22"/>
        </w:rPr>
        <w:t xml:space="preserve"> hagan las propuestas de fichas</w:t>
      </w:r>
      <w:r w:rsidR="00091894">
        <w:rPr>
          <w:rFonts w:asciiTheme="minorHAnsi" w:hAnsiTheme="minorHAnsi" w:cstheme="minorHAnsi"/>
          <w:sz w:val="22"/>
          <w:szCs w:val="22"/>
        </w:rPr>
        <w:t xml:space="preserve">, para lo cual se les enviará </w:t>
      </w:r>
      <w:r w:rsidR="003A707A">
        <w:rPr>
          <w:rFonts w:asciiTheme="minorHAnsi" w:hAnsiTheme="minorHAnsi" w:cstheme="minorHAnsi"/>
          <w:sz w:val="22"/>
          <w:szCs w:val="22"/>
        </w:rPr>
        <w:t xml:space="preserve">el formato. </w:t>
      </w:r>
    </w:p>
    <w:p w14:paraId="566122E6" w14:textId="77777777" w:rsidR="0015052B" w:rsidRPr="007F220A" w:rsidRDefault="00CE449A" w:rsidP="003270B0">
      <w:pPr>
        <w:pStyle w:val="Prrafodelista"/>
        <w:numPr>
          <w:ilvl w:val="0"/>
          <w:numId w:val="2"/>
        </w:numPr>
        <w:spacing w:after="160" w:line="259" w:lineRule="auto"/>
        <w:jc w:val="both"/>
        <w:rPr>
          <w:rFonts w:asciiTheme="minorHAnsi" w:hAnsiTheme="minorHAnsi" w:cstheme="minorHAnsi"/>
          <w:sz w:val="22"/>
          <w:szCs w:val="22"/>
        </w:rPr>
      </w:pPr>
      <w:r>
        <w:rPr>
          <w:rFonts w:ascii="gobCL" w:hAnsi="gobCL" w:cs="Arial"/>
          <w:color w:val="000000" w:themeColor="text1"/>
          <w:sz w:val="22"/>
          <w:szCs w:val="22"/>
        </w:rPr>
        <w:t>T</w:t>
      </w:r>
      <w:r w:rsidRPr="0015052B">
        <w:rPr>
          <w:rFonts w:ascii="gobCL" w:hAnsi="gobCL" w:cs="Arial"/>
          <w:color w:val="000000" w:themeColor="text1"/>
          <w:sz w:val="22"/>
          <w:szCs w:val="22"/>
        </w:rPr>
        <w:t>écnicas alternativas de evaluación directa para crustáceos demersales</w:t>
      </w:r>
      <w:r w:rsidR="00192FC6">
        <w:rPr>
          <w:rFonts w:ascii="gobCL" w:hAnsi="gobCL" w:cs="Arial"/>
          <w:color w:val="000000" w:themeColor="text1"/>
          <w:sz w:val="22"/>
          <w:szCs w:val="22"/>
        </w:rPr>
        <w:t xml:space="preserve"> (D. Queirolo y M. Ahumada)</w:t>
      </w:r>
    </w:p>
    <w:p w14:paraId="6784BE80" w14:textId="77777777" w:rsidR="007F220A" w:rsidRDefault="00E02B75" w:rsidP="003270B0">
      <w:pPr>
        <w:pStyle w:val="Prrafodelista"/>
        <w:numPr>
          <w:ilvl w:val="0"/>
          <w:numId w:val="2"/>
        </w:numPr>
        <w:spacing w:after="160" w:line="259" w:lineRule="auto"/>
        <w:jc w:val="both"/>
        <w:rPr>
          <w:rFonts w:asciiTheme="minorHAnsi" w:hAnsiTheme="minorHAnsi" w:cstheme="minorHAnsi"/>
          <w:sz w:val="22"/>
          <w:szCs w:val="22"/>
        </w:rPr>
      </w:pPr>
      <w:r w:rsidRPr="00E02B75">
        <w:rPr>
          <w:rFonts w:asciiTheme="minorHAnsi" w:hAnsiTheme="minorHAnsi" w:cstheme="minorHAnsi"/>
          <w:sz w:val="22"/>
          <w:szCs w:val="22"/>
        </w:rPr>
        <w:t>Lineamientos para la aplicación de evaluación de estrategias de manejo en crustáceos demersales: caso camarón nailon</w:t>
      </w:r>
      <w:r w:rsidR="00F3372D">
        <w:rPr>
          <w:rFonts w:asciiTheme="minorHAnsi" w:hAnsiTheme="minorHAnsi" w:cstheme="minorHAnsi"/>
          <w:sz w:val="22"/>
          <w:szCs w:val="22"/>
        </w:rPr>
        <w:t xml:space="preserve"> (C. Canales y JC. Quiroz)</w:t>
      </w:r>
    </w:p>
    <w:p w14:paraId="6A8D1262" w14:textId="77777777" w:rsidR="00E02B75" w:rsidRPr="0015052B" w:rsidRDefault="00CE449A" w:rsidP="003270B0">
      <w:pPr>
        <w:pStyle w:val="Prrafodelista"/>
        <w:numPr>
          <w:ilvl w:val="0"/>
          <w:numId w:val="2"/>
        </w:numPr>
        <w:spacing w:after="160" w:line="259" w:lineRule="auto"/>
        <w:jc w:val="both"/>
        <w:rPr>
          <w:rFonts w:asciiTheme="minorHAnsi" w:hAnsiTheme="minorHAnsi" w:cstheme="minorHAnsi"/>
          <w:sz w:val="22"/>
          <w:szCs w:val="22"/>
        </w:rPr>
      </w:pPr>
      <w:r w:rsidRPr="00CE449A">
        <w:rPr>
          <w:rFonts w:asciiTheme="minorHAnsi" w:hAnsiTheme="minorHAnsi" w:cstheme="minorHAnsi"/>
          <w:sz w:val="22"/>
          <w:szCs w:val="22"/>
        </w:rPr>
        <w:t>Actualización de parámetros de historia de vida de centolla en la Región de Magallanes y Antártica Chilena: énfasis en biología reproductiva y migración</w:t>
      </w:r>
      <w:r w:rsidR="00F3372D">
        <w:rPr>
          <w:rFonts w:asciiTheme="minorHAnsi" w:hAnsiTheme="minorHAnsi" w:cstheme="minorHAnsi"/>
          <w:sz w:val="22"/>
          <w:szCs w:val="22"/>
        </w:rPr>
        <w:t xml:space="preserve"> (A. Guerrero)</w:t>
      </w:r>
    </w:p>
    <w:p w14:paraId="41072A4B" w14:textId="77777777" w:rsidR="000B09B6" w:rsidRDefault="00481F53" w:rsidP="000B09B6">
      <w:pPr>
        <w:spacing w:after="160" w:line="259" w:lineRule="auto"/>
        <w:rPr>
          <w:rFonts w:asciiTheme="minorHAnsi" w:hAnsiTheme="minorHAnsi" w:cstheme="minorHAnsi"/>
          <w:b/>
          <w:bCs/>
          <w:sz w:val="22"/>
          <w:szCs w:val="22"/>
        </w:rPr>
      </w:pPr>
      <w:r w:rsidRPr="000B09B6">
        <w:rPr>
          <w:rFonts w:asciiTheme="minorHAnsi" w:hAnsiTheme="minorHAnsi" w:cstheme="minorHAnsi"/>
          <w:b/>
          <w:bCs/>
          <w:sz w:val="22"/>
          <w:szCs w:val="22"/>
        </w:rPr>
        <w:t>ANÁLISIS DE CONSULTAS DE CM</w:t>
      </w:r>
    </w:p>
    <w:p w14:paraId="4AEE6047" w14:textId="77777777" w:rsidR="000B09B6" w:rsidRPr="00025526" w:rsidRDefault="00E57AF7" w:rsidP="006D1A0F">
      <w:pPr>
        <w:spacing w:after="160" w:line="259" w:lineRule="auto"/>
        <w:rPr>
          <w:rFonts w:asciiTheme="minorHAnsi" w:hAnsiTheme="minorHAnsi" w:cstheme="minorHAnsi"/>
          <w:sz w:val="22"/>
          <w:szCs w:val="22"/>
        </w:rPr>
      </w:pPr>
      <w:r w:rsidRPr="00025526">
        <w:rPr>
          <w:rFonts w:asciiTheme="minorHAnsi" w:hAnsiTheme="minorHAnsi" w:cstheme="minorHAnsi"/>
          <w:sz w:val="22"/>
          <w:szCs w:val="22"/>
        </w:rPr>
        <w:t>Respecto de la consulta</w:t>
      </w:r>
      <w:r w:rsidR="00AC1339">
        <w:rPr>
          <w:rFonts w:asciiTheme="minorHAnsi" w:hAnsiTheme="minorHAnsi" w:cstheme="minorHAnsi"/>
          <w:sz w:val="22"/>
          <w:szCs w:val="22"/>
        </w:rPr>
        <w:t>/</w:t>
      </w:r>
      <w:r w:rsidR="002A3EA8">
        <w:rPr>
          <w:rFonts w:asciiTheme="minorHAnsi" w:hAnsiTheme="minorHAnsi" w:cstheme="minorHAnsi"/>
          <w:sz w:val="22"/>
          <w:szCs w:val="22"/>
        </w:rPr>
        <w:t>requerimiento</w:t>
      </w:r>
      <w:r w:rsidR="002A3EA8" w:rsidRPr="00025526">
        <w:rPr>
          <w:rFonts w:asciiTheme="minorHAnsi" w:hAnsiTheme="minorHAnsi" w:cstheme="minorHAnsi"/>
          <w:sz w:val="22"/>
          <w:szCs w:val="22"/>
        </w:rPr>
        <w:t xml:space="preserve"> efectuado</w:t>
      </w:r>
      <w:r w:rsidRPr="00025526">
        <w:rPr>
          <w:rFonts w:asciiTheme="minorHAnsi" w:hAnsiTheme="minorHAnsi" w:cstheme="minorHAnsi"/>
          <w:sz w:val="22"/>
          <w:szCs w:val="22"/>
        </w:rPr>
        <w:t xml:space="preserve"> </w:t>
      </w:r>
      <w:r w:rsidR="00025526">
        <w:rPr>
          <w:rFonts w:asciiTheme="minorHAnsi" w:hAnsiTheme="minorHAnsi" w:cstheme="minorHAnsi"/>
          <w:sz w:val="22"/>
          <w:szCs w:val="22"/>
        </w:rPr>
        <w:t>por el Comité de Manejo de Crustáceos Demersales</w:t>
      </w:r>
      <w:r w:rsidR="002F2C5D">
        <w:rPr>
          <w:rFonts w:asciiTheme="minorHAnsi" w:hAnsiTheme="minorHAnsi" w:cstheme="minorHAnsi"/>
          <w:sz w:val="22"/>
          <w:szCs w:val="22"/>
        </w:rPr>
        <w:t xml:space="preserve">, </w:t>
      </w:r>
      <w:r w:rsidR="00071236">
        <w:rPr>
          <w:rFonts w:asciiTheme="minorHAnsi" w:hAnsiTheme="minorHAnsi" w:cstheme="minorHAnsi"/>
          <w:sz w:val="22"/>
          <w:szCs w:val="22"/>
        </w:rPr>
        <w:t xml:space="preserve">miembros del comité señalan que </w:t>
      </w:r>
      <w:r w:rsidR="000D08CF">
        <w:rPr>
          <w:rFonts w:asciiTheme="minorHAnsi" w:hAnsiTheme="minorHAnsi" w:cstheme="minorHAnsi"/>
          <w:sz w:val="22"/>
          <w:szCs w:val="22"/>
        </w:rPr>
        <w:t xml:space="preserve">este tipo de consultas deben provenir </w:t>
      </w:r>
      <w:r w:rsidR="00AC1339">
        <w:rPr>
          <w:rFonts w:asciiTheme="minorHAnsi" w:hAnsiTheme="minorHAnsi" w:cstheme="minorHAnsi"/>
          <w:sz w:val="22"/>
          <w:szCs w:val="22"/>
        </w:rPr>
        <w:t>del subsecretario</w:t>
      </w:r>
      <w:r w:rsidR="00706B9C">
        <w:rPr>
          <w:rFonts w:asciiTheme="minorHAnsi" w:hAnsiTheme="minorHAnsi" w:cstheme="minorHAnsi"/>
          <w:sz w:val="22"/>
          <w:szCs w:val="22"/>
        </w:rPr>
        <w:t xml:space="preserve">, </w:t>
      </w:r>
      <w:r w:rsidR="00AC1339">
        <w:rPr>
          <w:rFonts w:asciiTheme="minorHAnsi" w:hAnsiTheme="minorHAnsi" w:cstheme="minorHAnsi"/>
          <w:sz w:val="22"/>
          <w:szCs w:val="22"/>
        </w:rPr>
        <w:t>porque ello</w:t>
      </w:r>
      <w:r w:rsidR="00706B9C">
        <w:rPr>
          <w:rFonts w:asciiTheme="minorHAnsi" w:hAnsiTheme="minorHAnsi" w:cstheme="minorHAnsi"/>
          <w:sz w:val="22"/>
          <w:szCs w:val="22"/>
        </w:rPr>
        <w:t>s</w:t>
      </w:r>
      <w:r w:rsidR="00AC1339">
        <w:rPr>
          <w:rFonts w:asciiTheme="minorHAnsi" w:hAnsiTheme="minorHAnsi" w:cstheme="minorHAnsi"/>
          <w:sz w:val="22"/>
          <w:szCs w:val="22"/>
        </w:rPr>
        <w:t xml:space="preserve"> asesoran al Subsecretario. Sin perjuicio de lo anterior</w:t>
      </w:r>
      <w:r w:rsidR="003C07E1">
        <w:rPr>
          <w:rFonts w:asciiTheme="minorHAnsi" w:hAnsiTheme="minorHAnsi" w:cstheme="minorHAnsi"/>
          <w:sz w:val="22"/>
          <w:szCs w:val="22"/>
        </w:rPr>
        <w:t xml:space="preserve">, entienden que </w:t>
      </w:r>
      <w:r w:rsidR="006308FD">
        <w:rPr>
          <w:rFonts w:asciiTheme="minorHAnsi" w:hAnsiTheme="minorHAnsi" w:cstheme="minorHAnsi"/>
          <w:sz w:val="22"/>
          <w:szCs w:val="22"/>
        </w:rPr>
        <w:t xml:space="preserve">por los plazos </w:t>
      </w:r>
      <w:r w:rsidR="000F1233">
        <w:rPr>
          <w:rFonts w:asciiTheme="minorHAnsi" w:hAnsiTheme="minorHAnsi" w:cstheme="minorHAnsi"/>
          <w:sz w:val="22"/>
          <w:szCs w:val="22"/>
        </w:rPr>
        <w:t xml:space="preserve">esta consulta sea abordada en esta sesión. </w:t>
      </w:r>
      <w:r w:rsidR="00AC1339">
        <w:rPr>
          <w:rFonts w:asciiTheme="minorHAnsi" w:hAnsiTheme="minorHAnsi" w:cstheme="minorHAnsi"/>
          <w:sz w:val="22"/>
          <w:szCs w:val="22"/>
        </w:rPr>
        <w:t xml:space="preserve"> </w:t>
      </w:r>
    </w:p>
    <w:p w14:paraId="35F06640" w14:textId="77777777" w:rsidR="000B09B6" w:rsidRPr="00481F53" w:rsidRDefault="00481F53" w:rsidP="006D1A0F">
      <w:pPr>
        <w:spacing w:after="160" w:line="259" w:lineRule="auto"/>
        <w:rPr>
          <w:rFonts w:asciiTheme="minorHAnsi" w:hAnsiTheme="minorHAnsi" w:cstheme="minorHAnsi"/>
          <w:b/>
          <w:bCs/>
          <w:sz w:val="22"/>
          <w:szCs w:val="22"/>
        </w:rPr>
      </w:pPr>
      <w:r w:rsidRPr="00481F53">
        <w:rPr>
          <w:rFonts w:asciiTheme="minorHAnsi" w:hAnsiTheme="minorHAnsi" w:cstheme="minorHAnsi"/>
          <w:b/>
          <w:bCs/>
          <w:sz w:val="22"/>
          <w:szCs w:val="22"/>
        </w:rPr>
        <w:t>REUNIÓN CON COMITÉ DE MANEJO DE CRUSTÁCEOS DEMERSALES</w:t>
      </w:r>
    </w:p>
    <w:p w14:paraId="628F72A6" w14:textId="77777777" w:rsidR="004A7895" w:rsidRPr="004A7895" w:rsidRDefault="004A7895" w:rsidP="002A3EA8">
      <w:pPr>
        <w:spacing w:after="160" w:line="259" w:lineRule="auto"/>
        <w:jc w:val="both"/>
        <w:rPr>
          <w:rFonts w:asciiTheme="minorHAnsi" w:hAnsiTheme="minorHAnsi" w:cstheme="minorHAnsi"/>
          <w:sz w:val="22"/>
          <w:szCs w:val="22"/>
        </w:rPr>
      </w:pPr>
      <w:r w:rsidRPr="004A7895">
        <w:rPr>
          <w:rFonts w:asciiTheme="minorHAnsi" w:hAnsiTheme="minorHAnsi" w:cstheme="minorHAnsi"/>
          <w:sz w:val="22"/>
          <w:szCs w:val="22"/>
        </w:rPr>
        <w:t>La president</w:t>
      </w:r>
      <w:r w:rsidR="00B77780">
        <w:rPr>
          <w:rFonts w:asciiTheme="minorHAnsi" w:hAnsiTheme="minorHAnsi" w:cstheme="minorHAnsi"/>
          <w:sz w:val="22"/>
          <w:szCs w:val="22"/>
        </w:rPr>
        <w:t>a</w:t>
      </w:r>
      <w:r w:rsidRPr="004A7895">
        <w:rPr>
          <w:rFonts w:asciiTheme="minorHAnsi" w:hAnsiTheme="minorHAnsi" w:cstheme="minorHAnsi"/>
          <w:sz w:val="22"/>
          <w:szCs w:val="22"/>
        </w:rPr>
        <w:t xml:space="preserve"> del CCT-CD da la bienvenida a los miembros del comité de manejo.</w:t>
      </w:r>
      <w:r w:rsidR="00B77780">
        <w:rPr>
          <w:rFonts w:asciiTheme="minorHAnsi" w:hAnsiTheme="minorHAnsi" w:cstheme="minorHAnsi"/>
          <w:sz w:val="22"/>
          <w:szCs w:val="22"/>
        </w:rPr>
        <w:t xml:space="preserve"> E</w:t>
      </w:r>
      <w:r w:rsidR="00F72283">
        <w:rPr>
          <w:rFonts w:asciiTheme="minorHAnsi" w:hAnsiTheme="minorHAnsi" w:cstheme="minorHAnsi"/>
          <w:sz w:val="22"/>
          <w:szCs w:val="22"/>
        </w:rPr>
        <w:t>l Sr.</w:t>
      </w:r>
      <w:r w:rsidR="001A270C">
        <w:rPr>
          <w:rFonts w:asciiTheme="minorHAnsi" w:hAnsiTheme="minorHAnsi" w:cstheme="minorHAnsi"/>
          <w:sz w:val="22"/>
          <w:szCs w:val="22"/>
        </w:rPr>
        <w:t xml:space="preserve"> Francisco Caro, presidente del Comité de Manejo</w:t>
      </w:r>
      <w:r w:rsidR="005F56C5">
        <w:rPr>
          <w:rFonts w:asciiTheme="minorHAnsi" w:hAnsiTheme="minorHAnsi" w:cstheme="minorHAnsi"/>
          <w:sz w:val="22"/>
          <w:szCs w:val="22"/>
        </w:rPr>
        <w:t xml:space="preserve">, agradece la instancia y realiza una introducción respecto de los temas consultados </w:t>
      </w:r>
      <w:r w:rsidR="009F5434">
        <w:rPr>
          <w:rFonts w:asciiTheme="minorHAnsi" w:hAnsiTheme="minorHAnsi" w:cstheme="minorHAnsi"/>
          <w:sz w:val="22"/>
          <w:szCs w:val="22"/>
        </w:rPr>
        <w:t>al comité científico y que se encuentran en carta dirigida a la Sra. Subsecretaria de Pesca y Acuicultura.</w:t>
      </w:r>
      <w:r w:rsidR="00B77780">
        <w:rPr>
          <w:rFonts w:asciiTheme="minorHAnsi" w:hAnsiTheme="minorHAnsi" w:cstheme="minorHAnsi"/>
          <w:sz w:val="22"/>
          <w:szCs w:val="22"/>
        </w:rPr>
        <w:t xml:space="preserve"> </w:t>
      </w:r>
    </w:p>
    <w:p w14:paraId="342E3C7F" w14:textId="77777777" w:rsidR="004A7895" w:rsidRPr="004A7895" w:rsidRDefault="004A7895" w:rsidP="002A3EA8">
      <w:pPr>
        <w:spacing w:after="160" w:line="259" w:lineRule="auto"/>
        <w:jc w:val="both"/>
        <w:rPr>
          <w:rFonts w:asciiTheme="minorHAnsi" w:hAnsiTheme="minorHAnsi" w:cstheme="minorHAnsi"/>
          <w:sz w:val="22"/>
          <w:szCs w:val="22"/>
        </w:rPr>
      </w:pPr>
      <w:r w:rsidRPr="004A7895">
        <w:rPr>
          <w:rFonts w:asciiTheme="minorHAnsi" w:hAnsiTheme="minorHAnsi" w:cstheme="minorHAnsi"/>
          <w:sz w:val="22"/>
          <w:szCs w:val="22"/>
        </w:rPr>
        <w:t xml:space="preserve">Sr. Revillot, </w:t>
      </w:r>
      <w:r w:rsidR="007E3CE4">
        <w:rPr>
          <w:rFonts w:asciiTheme="minorHAnsi" w:hAnsiTheme="minorHAnsi" w:cstheme="minorHAnsi"/>
          <w:sz w:val="22"/>
          <w:szCs w:val="22"/>
        </w:rPr>
        <w:t>¨representante dep</w:t>
      </w:r>
      <w:r w:rsidR="007E3CE4" w:rsidRPr="007E3CE4">
        <w:rPr>
          <w:rFonts w:asciiTheme="minorHAnsi" w:hAnsiTheme="minorHAnsi" w:cstheme="minorHAnsi"/>
          <w:sz w:val="22"/>
          <w:szCs w:val="22"/>
        </w:rPr>
        <w:t>Propietarios de permisos extraordinarios de pesca langostinos amarillo y colorado</w:t>
      </w:r>
      <w:r w:rsidR="007E3CE4">
        <w:rPr>
          <w:rFonts w:asciiTheme="minorHAnsi" w:hAnsiTheme="minorHAnsi" w:cstheme="minorHAnsi"/>
          <w:sz w:val="22"/>
          <w:szCs w:val="22"/>
        </w:rPr>
        <w:t>,</w:t>
      </w:r>
      <w:r w:rsidR="007E3CE4" w:rsidRPr="007E3CE4">
        <w:rPr>
          <w:rFonts w:asciiTheme="minorHAnsi" w:hAnsiTheme="minorHAnsi" w:cstheme="minorHAnsi"/>
          <w:sz w:val="22"/>
          <w:szCs w:val="22"/>
        </w:rPr>
        <w:t xml:space="preserve"> Región de Valparaíso a Región del Biobío</w:t>
      </w:r>
      <w:r w:rsidR="007E3CE4">
        <w:rPr>
          <w:rFonts w:asciiTheme="minorHAnsi" w:hAnsiTheme="minorHAnsi" w:cstheme="minorHAnsi"/>
          <w:sz w:val="22"/>
          <w:szCs w:val="22"/>
        </w:rPr>
        <w:t>,</w:t>
      </w:r>
      <w:r w:rsidR="007E3CE4" w:rsidRPr="007E3CE4">
        <w:rPr>
          <w:rFonts w:asciiTheme="minorHAnsi" w:hAnsiTheme="minorHAnsi" w:cstheme="minorHAnsi"/>
          <w:sz w:val="22"/>
          <w:szCs w:val="22"/>
        </w:rPr>
        <w:t xml:space="preserve"> </w:t>
      </w:r>
      <w:r w:rsidR="007E3CE4">
        <w:rPr>
          <w:rFonts w:asciiTheme="minorHAnsi" w:hAnsiTheme="minorHAnsi" w:cstheme="minorHAnsi"/>
          <w:sz w:val="22"/>
          <w:szCs w:val="22"/>
        </w:rPr>
        <w:t>solicita</w:t>
      </w:r>
      <w:r w:rsidR="00E7351D">
        <w:rPr>
          <w:rFonts w:asciiTheme="minorHAnsi" w:hAnsiTheme="minorHAnsi" w:cstheme="minorHAnsi"/>
          <w:sz w:val="22"/>
          <w:szCs w:val="22"/>
        </w:rPr>
        <w:t xml:space="preserve"> </w:t>
      </w:r>
      <w:r w:rsidRPr="004A7895">
        <w:rPr>
          <w:rFonts w:asciiTheme="minorHAnsi" w:hAnsiTheme="minorHAnsi" w:cstheme="minorHAnsi"/>
          <w:sz w:val="22"/>
          <w:szCs w:val="22"/>
        </w:rPr>
        <w:t xml:space="preserve">apoyo </w:t>
      </w:r>
      <w:r w:rsidR="00E7351D">
        <w:rPr>
          <w:rFonts w:asciiTheme="minorHAnsi" w:hAnsiTheme="minorHAnsi" w:cstheme="minorHAnsi"/>
          <w:sz w:val="22"/>
          <w:szCs w:val="22"/>
        </w:rPr>
        <w:t xml:space="preserve">al CCT-CD en términos de </w:t>
      </w:r>
      <w:r w:rsidR="00492B0B">
        <w:rPr>
          <w:rFonts w:asciiTheme="minorHAnsi" w:hAnsiTheme="minorHAnsi" w:cstheme="minorHAnsi"/>
          <w:sz w:val="22"/>
          <w:szCs w:val="22"/>
        </w:rPr>
        <w:t xml:space="preserve">dar cuenta de los </w:t>
      </w:r>
      <w:r w:rsidR="00B97566">
        <w:rPr>
          <w:rFonts w:asciiTheme="minorHAnsi" w:hAnsiTheme="minorHAnsi" w:cstheme="minorHAnsi"/>
          <w:sz w:val="22"/>
          <w:szCs w:val="22"/>
        </w:rPr>
        <w:t>avances en la solución o consideración de las observaciones realizad</w:t>
      </w:r>
      <w:r w:rsidR="00E8142C">
        <w:rPr>
          <w:rFonts w:asciiTheme="minorHAnsi" w:hAnsiTheme="minorHAnsi" w:cstheme="minorHAnsi"/>
          <w:sz w:val="22"/>
          <w:szCs w:val="22"/>
        </w:rPr>
        <w:t>a</w:t>
      </w:r>
      <w:r w:rsidR="00B97566">
        <w:rPr>
          <w:rFonts w:asciiTheme="minorHAnsi" w:hAnsiTheme="minorHAnsi" w:cstheme="minorHAnsi"/>
          <w:sz w:val="22"/>
          <w:szCs w:val="22"/>
        </w:rPr>
        <w:t xml:space="preserve">s en las </w:t>
      </w:r>
      <w:r w:rsidR="00E8142C">
        <w:rPr>
          <w:rFonts w:asciiTheme="minorHAnsi" w:hAnsiTheme="minorHAnsi" w:cstheme="minorHAnsi"/>
          <w:sz w:val="22"/>
          <w:szCs w:val="22"/>
        </w:rPr>
        <w:t>a</w:t>
      </w:r>
      <w:r w:rsidR="00B97566">
        <w:rPr>
          <w:rFonts w:asciiTheme="minorHAnsi" w:hAnsiTheme="minorHAnsi" w:cstheme="minorHAnsi"/>
          <w:sz w:val="22"/>
          <w:szCs w:val="22"/>
        </w:rPr>
        <w:t xml:space="preserve">uditorias </w:t>
      </w:r>
      <w:r w:rsidR="00E8142C">
        <w:rPr>
          <w:rFonts w:asciiTheme="minorHAnsi" w:hAnsiTheme="minorHAnsi" w:cstheme="minorHAnsi"/>
          <w:sz w:val="22"/>
          <w:szCs w:val="22"/>
        </w:rPr>
        <w:t>asociad</w:t>
      </w:r>
      <w:r w:rsidR="009E5B34">
        <w:rPr>
          <w:rFonts w:asciiTheme="minorHAnsi" w:hAnsiTheme="minorHAnsi" w:cstheme="minorHAnsi"/>
          <w:sz w:val="22"/>
          <w:szCs w:val="22"/>
        </w:rPr>
        <w:t>o</w:t>
      </w:r>
      <w:r w:rsidR="00E8142C">
        <w:rPr>
          <w:rFonts w:asciiTheme="minorHAnsi" w:hAnsiTheme="minorHAnsi" w:cstheme="minorHAnsi"/>
          <w:sz w:val="22"/>
          <w:szCs w:val="22"/>
        </w:rPr>
        <w:t>s a la Certificación MSC</w:t>
      </w:r>
      <w:r w:rsidR="00C27650">
        <w:rPr>
          <w:rFonts w:asciiTheme="minorHAnsi" w:hAnsiTheme="minorHAnsi" w:cstheme="minorHAnsi"/>
          <w:sz w:val="22"/>
          <w:szCs w:val="22"/>
        </w:rPr>
        <w:t xml:space="preserve">. </w:t>
      </w:r>
      <w:r w:rsidRPr="004A7895">
        <w:rPr>
          <w:rFonts w:asciiTheme="minorHAnsi" w:hAnsiTheme="minorHAnsi" w:cstheme="minorHAnsi"/>
          <w:sz w:val="22"/>
          <w:szCs w:val="22"/>
        </w:rPr>
        <w:t xml:space="preserve">Sr Sturla, </w:t>
      </w:r>
      <w:r w:rsidR="00C27650">
        <w:rPr>
          <w:rFonts w:asciiTheme="minorHAnsi" w:hAnsiTheme="minorHAnsi" w:cstheme="minorHAnsi"/>
          <w:sz w:val="22"/>
          <w:szCs w:val="22"/>
        </w:rPr>
        <w:t>en representación de la Aso</w:t>
      </w:r>
      <w:r w:rsidR="00F7594C">
        <w:rPr>
          <w:rFonts w:asciiTheme="minorHAnsi" w:hAnsiTheme="minorHAnsi" w:cstheme="minorHAnsi"/>
          <w:sz w:val="22"/>
          <w:szCs w:val="22"/>
        </w:rPr>
        <w:t xml:space="preserve">ciación de Industriales </w:t>
      </w:r>
      <w:r w:rsidR="009E5B34">
        <w:rPr>
          <w:rFonts w:asciiTheme="minorHAnsi" w:hAnsiTheme="minorHAnsi" w:cstheme="minorHAnsi"/>
          <w:sz w:val="22"/>
          <w:szCs w:val="22"/>
        </w:rPr>
        <w:t>P</w:t>
      </w:r>
      <w:r w:rsidR="00F7594C">
        <w:rPr>
          <w:rFonts w:asciiTheme="minorHAnsi" w:hAnsiTheme="minorHAnsi" w:cstheme="minorHAnsi"/>
          <w:sz w:val="22"/>
          <w:szCs w:val="22"/>
        </w:rPr>
        <w:t xml:space="preserve">esqueros de la Región de coquimbo, </w:t>
      </w:r>
      <w:r w:rsidR="009E5B34">
        <w:rPr>
          <w:rFonts w:asciiTheme="minorHAnsi" w:hAnsiTheme="minorHAnsi" w:cstheme="minorHAnsi"/>
          <w:sz w:val="22"/>
          <w:szCs w:val="22"/>
        </w:rPr>
        <w:t xml:space="preserve">se suma </w:t>
      </w:r>
      <w:r w:rsidR="000243FE">
        <w:rPr>
          <w:rFonts w:asciiTheme="minorHAnsi" w:hAnsiTheme="minorHAnsi" w:cstheme="minorHAnsi"/>
          <w:sz w:val="22"/>
          <w:szCs w:val="22"/>
        </w:rPr>
        <w:t>a lo indicado por el Sr. Revillot</w:t>
      </w:r>
      <w:r w:rsidR="000105B8">
        <w:rPr>
          <w:rFonts w:asciiTheme="minorHAnsi" w:hAnsiTheme="minorHAnsi" w:cstheme="minorHAnsi"/>
          <w:sz w:val="22"/>
          <w:szCs w:val="22"/>
        </w:rPr>
        <w:t>, sumando a esto también a Camarón nailon.</w:t>
      </w:r>
      <w:r w:rsidRPr="004A7895">
        <w:rPr>
          <w:rFonts w:asciiTheme="minorHAnsi" w:hAnsiTheme="minorHAnsi" w:cstheme="minorHAnsi"/>
          <w:sz w:val="22"/>
          <w:szCs w:val="22"/>
        </w:rPr>
        <w:t xml:space="preserve"> Sr. Quintanilla, </w:t>
      </w:r>
      <w:r w:rsidR="00021AB5">
        <w:rPr>
          <w:rFonts w:asciiTheme="minorHAnsi" w:hAnsiTheme="minorHAnsi" w:cstheme="minorHAnsi"/>
          <w:sz w:val="22"/>
          <w:szCs w:val="22"/>
        </w:rPr>
        <w:t>representante de los a</w:t>
      </w:r>
      <w:r w:rsidR="00021AB5" w:rsidRPr="00021AB5">
        <w:rPr>
          <w:rFonts w:asciiTheme="minorHAnsi" w:hAnsiTheme="minorHAnsi" w:cstheme="minorHAnsi"/>
          <w:sz w:val="22"/>
          <w:szCs w:val="22"/>
        </w:rPr>
        <w:t xml:space="preserve">rmadores titulares de LTP de camarón nailon entre la Región de Antofagasta y la Región del Biobío </w:t>
      </w:r>
      <w:r w:rsidRPr="004A7895">
        <w:rPr>
          <w:rFonts w:asciiTheme="minorHAnsi" w:hAnsiTheme="minorHAnsi" w:cstheme="minorHAnsi"/>
          <w:sz w:val="22"/>
          <w:szCs w:val="22"/>
        </w:rPr>
        <w:t>apoya la solicitud planteada y señalas los temas consultados en la carta enviada al CCT-CD.</w:t>
      </w:r>
    </w:p>
    <w:p w14:paraId="6CD3A714" w14:textId="77777777" w:rsidR="004A7895" w:rsidRPr="004A7895" w:rsidRDefault="002A3EA8" w:rsidP="00CC431C">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La Sra</w:t>
      </w:r>
      <w:r w:rsidR="00F22845">
        <w:rPr>
          <w:rFonts w:asciiTheme="minorHAnsi" w:hAnsiTheme="minorHAnsi" w:cstheme="minorHAnsi"/>
          <w:sz w:val="22"/>
          <w:szCs w:val="22"/>
        </w:rPr>
        <w:t>. Barbieri informa que s</w:t>
      </w:r>
      <w:r w:rsidR="004A7895" w:rsidRPr="004A7895">
        <w:rPr>
          <w:rFonts w:asciiTheme="minorHAnsi" w:hAnsiTheme="minorHAnsi" w:cstheme="minorHAnsi"/>
          <w:sz w:val="22"/>
          <w:szCs w:val="22"/>
        </w:rPr>
        <w:t>e est</w:t>
      </w:r>
      <w:r w:rsidR="00F22845">
        <w:rPr>
          <w:rFonts w:asciiTheme="minorHAnsi" w:hAnsiTheme="minorHAnsi" w:cstheme="minorHAnsi"/>
          <w:sz w:val="22"/>
          <w:szCs w:val="22"/>
        </w:rPr>
        <w:t>á</w:t>
      </w:r>
      <w:r w:rsidR="004A7895" w:rsidRPr="004A7895">
        <w:rPr>
          <w:rFonts w:asciiTheme="minorHAnsi" w:hAnsiTheme="minorHAnsi" w:cstheme="minorHAnsi"/>
          <w:sz w:val="22"/>
          <w:szCs w:val="22"/>
        </w:rPr>
        <w:t xml:space="preserve"> trabajando en un plan de mejora </w:t>
      </w:r>
      <w:r w:rsidR="00F22845">
        <w:rPr>
          <w:rFonts w:asciiTheme="minorHAnsi" w:hAnsiTheme="minorHAnsi" w:cstheme="minorHAnsi"/>
          <w:sz w:val="22"/>
          <w:szCs w:val="22"/>
        </w:rPr>
        <w:t>de</w:t>
      </w:r>
      <w:r w:rsidR="004A7895" w:rsidRPr="004A7895">
        <w:rPr>
          <w:rFonts w:asciiTheme="minorHAnsi" w:hAnsiTheme="minorHAnsi" w:cstheme="minorHAnsi"/>
          <w:sz w:val="22"/>
          <w:szCs w:val="22"/>
        </w:rPr>
        <w:t xml:space="preserve"> las evaluaciones de stock. Se debe evaluar cuanto es lo que se podrá avanzar </w:t>
      </w:r>
      <w:commentRangeStart w:id="6"/>
      <w:r w:rsidR="00F22845">
        <w:rPr>
          <w:rFonts w:asciiTheme="minorHAnsi" w:hAnsiTheme="minorHAnsi" w:cstheme="minorHAnsi"/>
          <w:sz w:val="22"/>
          <w:szCs w:val="22"/>
        </w:rPr>
        <w:t xml:space="preserve">efectivamente </w:t>
      </w:r>
      <w:r w:rsidR="004A7895" w:rsidRPr="004A7895">
        <w:rPr>
          <w:rFonts w:asciiTheme="minorHAnsi" w:hAnsiTheme="minorHAnsi" w:cstheme="minorHAnsi"/>
          <w:sz w:val="22"/>
          <w:szCs w:val="22"/>
        </w:rPr>
        <w:t xml:space="preserve">en el </w:t>
      </w:r>
      <w:r w:rsidR="00AE2970">
        <w:rPr>
          <w:rFonts w:asciiTheme="minorHAnsi" w:hAnsiTheme="minorHAnsi" w:cstheme="minorHAnsi"/>
          <w:sz w:val="22"/>
          <w:szCs w:val="22"/>
        </w:rPr>
        <w:t>plazo</w:t>
      </w:r>
      <w:r w:rsidR="004A7895" w:rsidRPr="004A7895">
        <w:rPr>
          <w:rFonts w:asciiTheme="minorHAnsi" w:hAnsiTheme="minorHAnsi" w:cstheme="minorHAnsi"/>
          <w:sz w:val="22"/>
          <w:szCs w:val="22"/>
        </w:rPr>
        <w:t xml:space="preserve"> que </w:t>
      </w:r>
      <w:commentRangeEnd w:id="6"/>
      <w:r w:rsidR="00055881">
        <w:rPr>
          <w:rStyle w:val="Refdecomentario"/>
        </w:rPr>
        <w:commentReference w:id="6"/>
      </w:r>
      <w:r w:rsidR="004A7895" w:rsidRPr="004A7895">
        <w:rPr>
          <w:rFonts w:asciiTheme="minorHAnsi" w:hAnsiTheme="minorHAnsi" w:cstheme="minorHAnsi"/>
          <w:sz w:val="22"/>
          <w:szCs w:val="22"/>
        </w:rPr>
        <w:t>requieren para responder dentro del plazo de MSC</w:t>
      </w:r>
      <w:r w:rsidR="00AE2970">
        <w:rPr>
          <w:rFonts w:asciiTheme="minorHAnsi" w:hAnsiTheme="minorHAnsi" w:cstheme="minorHAnsi"/>
          <w:sz w:val="22"/>
          <w:szCs w:val="22"/>
        </w:rPr>
        <w:t xml:space="preserve">. El Sr. </w:t>
      </w:r>
      <w:r w:rsidR="004A7895" w:rsidRPr="004A7895">
        <w:rPr>
          <w:rFonts w:asciiTheme="minorHAnsi" w:hAnsiTheme="minorHAnsi" w:cstheme="minorHAnsi"/>
          <w:sz w:val="22"/>
          <w:szCs w:val="22"/>
        </w:rPr>
        <w:t xml:space="preserve">Revillot señala que el reporte de MSC </w:t>
      </w:r>
      <w:r w:rsidR="00AE2970">
        <w:rPr>
          <w:rFonts w:asciiTheme="minorHAnsi" w:hAnsiTheme="minorHAnsi" w:cstheme="minorHAnsi"/>
          <w:sz w:val="22"/>
          <w:szCs w:val="22"/>
        </w:rPr>
        <w:t>se indica que</w:t>
      </w:r>
      <w:r w:rsidR="009014BE">
        <w:rPr>
          <w:rFonts w:asciiTheme="minorHAnsi" w:hAnsiTheme="minorHAnsi" w:cstheme="minorHAnsi"/>
          <w:sz w:val="22"/>
          <w:szCs w:val="22"/>
        </w:rPr>
        <w:t xml:space="preserve"> se deben mostrar </w:t>
      </w:r>
      <w:r w:rsidR="004A7895" w:rsidRPr="004A7895">
        <w:rPr>
          <w:rFonts w:asciiTheme="minorHAnsi" w:hAnsiTheme="minorHAnsi" w:cstheme="minorHAnsi"/>
          <w:sz w:val="22"/>
          <w:szCs w:val="22"/>
        </w:rPr>
        <w:t xml:space="preserve">evidencia de </w:t>
      </w:r>
      <w:r w:rsidR="009014BE">
        <w:rPr>
          <w:rFonts w:asciiTheme="minorHAnsi" w:hAnsiTheme="minorHAnsi" w:cstheme="minorHAnsi"/>
          <w:sz w:val="22"/>
          <w:szCs w:val="22"/>
        </w:rPr>
        <w:t xml:space="preserve">este proceso de </w:t>
      </w:r>
      <w:r w:rsidR="004A7895" w:rsidRPr="004A7895">
        <w:rPr>
          <w:rFonts w:asciiTheme="minorHAnsi" w:hAnsiTheme="minorHAnsi" w:cstheme="minorHAnsi"/>
          <w:sz w:val="22"/>
          <w:szCs w:val="22"/>
        </w:rPr>
        <w:t xml:space="preserve">mejoras. Se </w:t>
      </w:r>
      <w:r w:rsidR="009014BE">
        <w:rPr>
          <w:rFonts w:asciiTheme="minorHAnsi" w:hAnsiTheme="minorHAnsi" w:cstheme="minorHAnsi"/>
          <w:sz w:val="22"/>
          <w:szCs w:val="22"/>
        </w:rPr>
        <w:t xml:space="preserve">agrega que es necesario </w:t>
      </w:r>
      <w:r w:rsidR="004A7895" w:rsidRPr="004A7895">
        <w:rPr>
          <w:rFonts w:asciiTheme="minorHAnsi" w:hAnsiTheme="minorHAnsi" w:cstheme="minorHAnsi"/>
          <w:sz w:val="22"/>
          <w:szCs w:val="22"/>
        </w:rPr>
        <w:t>contar con una acción concreta de mejora.</w:t>
      </w:r>
    </w:p>
    <w:p w14:paraId="0EBDAD65" w14:textId="77777777" w:rsidR="00704AD8" w:rsidRDefault="00CC431C" w:rsidP="00704AD8">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La </w:t>
      </w:r>
      <w:r w:rsidR="004A7895" w:rsidRPr="004A7895">
        <w:rPr>
          <w:rFonts w:asciiTheme="minorHAnsi" w:hAnsiTheme="minorHAnsi" w:cstheme="minorHAnsi"/>
          <w:sz w:val="22"/>
          <w:szCs w:val="22"/>
        </w:rPr>
        <w:t xml:space="preserve">Sra. Guerrero, señala que hay hitos que cumplir, por </w:t>
      </w:r>
      <w:r w:rsidR="00704AD8" w:rsidRPr="004A7895">
        <w:rPr>
          <w:rFonts w:asciiTheme="minorHAnsi" w:hAnsiTheme="minorHAnsi" w:cstheme="minorHAnsi"/>
          <w:sz w:val="22"/>
          <w:szCs w:val="22"/>
        </w:rPr>
        <w:t>ejemplo,</w:t>
      </w:r>
      <w:r w:rsidR="004A7895" w:rsidRPr="004A7895">
        <w:rPr>
          <w:rFonts w:asciiTheme="minorHAnsi" w:hAnsiTheme="minorHAnsi" w:cstheme="minorHAnsi"/>
          <w:sz w:val="22"/>
          <w:szCs w:val="22"/>
        </w:rPr>
        <w:t xml:space="preserve"> el taller técnico previo la revisión por pares. </w:t>
      </w:r>
      <w:r w:rsidR="0017089C">
        <w:rPr>
          <w:rFonts w:asciiTheme="minorHAnsi" w:hAnsiTheme="minorHAnsi" w:cstheme="minorHAnsi"/>
          <w:sz w:val="22"/>
          <w:szCs w:val="22"/>
        </w:rPr>
        <w:t>A su entender, la solución de los problemas de la evaluación de stock</w:t>
      </w:r>
      <w:r w:rsidR="00113C2A">
        <w:rPr>
          <w:rFonts w:asciiTheme="minorHAnsi" w:hAnsiTheme="minorHAnsi" w:cstheme="minorHAnsi"/>
          <w:sz w:val="22"/>
          <w:szCs w:val="22"/>
        </w:rPr>
        <w:t>, tomarán un tiempo considerable</w:t>
      </w:r>
      <w:r w:rsidR="009916E3">
        <w:rPr>
          <w:rFonts w:asciiTheme="minorHAnsi" w:hAnsiTheme="minorHAnsi" w:cstheme="minorHAnsi"/>
          <w:sz w:val="22"/>
          <w:szCs w:val="22"/>
        </w:rPr>
        <w:t xml:space="preserve"> y que es necesario dar cuenta de los avances de un programa de</w:t>
      </w:r>
      <w:r w:rsidR="00704AD8">
        <w:rPr>
          <w:rFonts w:asciiTheme="minorHAnsi" w:hAnsiTheme="minorHAnsi" w:cstheme="minorHAnsi"/>
          <w:sz w:val="22"/>
          <w:szCs w:val="22"/>
        </w:rPr>
        <w:t xml:space="preserve"> </w:t>
      </w:r>
      <w:r w:rsidR="009916E3">
        <w:rPr>
          <w:rFonts w:asciiTheme="minorHAnsi" w:hAnsiTheme="minorHAnsi" w:cstheme="minorHAnsi"/>
          <w:sz w:val="22"/>
          <w:szCs w:val="22"/>
        </w:rPr>
        <w:t>mejoras</w:t>
      </w:r>
      <w:r w:rsidR="00704AD8">
        <w:rPr>
          <w:rFonts w:asciiTheme="minorHAnsi" w:hAnsiTheme="minorHAnsi" w:cstheme="minorHAnsi"/>
          <w:sz w:val="22"/>
          <w:szCs w:val="22"/>
        </w:rPr>
        <w:t>.</w:t>
      </w:r>
    </w:p>
    <w:p w14:paraId="1DB1AA60" w14:textId="77777777" w:rsidR="004A7895" w:rsidRPr="004A7895" w:rsidRDefault="00942FD1" w:rsidP="00EB62D3">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Se discute respecto de </w:t>
      </w:r>
      <w:r w:rsidR="00AC1F38">
        <w:rPr>
          <w:rFonts w:asciiTheme="minorHAnsi" w:hAnsiTheme="minorHAnsi" w:cstheme="minorHAnsi"/>
          <w:sz w:val="22"/>
          <w:szCs w:val="22"/>
        </w:rPr>
        <w:t xml:space="preserve">la </w:t>
      </w:r>
      <w:r w:rsidR="004A7895" w:rsidRPr="004A7895">
        <w:rPr>
          <w:rFonts w:asciiTheme="minorHAnsi" w:hAnsiTheme="minorHAnsi" w:cstheme="minorHAnsi"/>
          <w:sz w:val="22"/>
          <w:szCs w:val="22"/>
        </w:rPr>
        <w:t>revisión externa de los modelos de evaluación de stock</w:t>
      </w:r>
      <w:r w:rsidR="00A1442F">
        <w:rPr>
          <w:rFonts w:asciiTheme="minorHAnsi" w:hAnsiTheme="minorHAnsi" w:cstheme="minorHAnsi"/>
          <w:sz w:val="22"/>
          <w:szCs w:val="22"/>
        </w:rPr>
        <w:t>. E</w:t>
      </w:r>
      <w:r w:rsidR="00AC1F38">
        <w:rPr>
          <w:rFonts w:asciiTheme="minorHAnsi" w:hAnsiTheme="minorHAnsi" w:cstheme="minorHAnsi"/>
          <w:sz w:val="22"/>
          <w:szCs w:val="22"/>
        </w:rPr>
        <w:t>l Sr. Quiroz</w:t>
      </w:r>
      <w:r w:rsidR="001C523C">
        <w:rPr>
          <w:rFonts w:asciiTheme="minorHAnsi" w:hAnsiTheme="minorHAnsi" w:cstheme="minorHAnsi"/>
          <w:sz w:val="22"/>
          <w:szCs w:val="22"/>
        </w:rPr>
        <w:t xml:space="preserve"> señala que </w:t>
      </w:r>
      <w:r w:rsidR="004A7895" w:rsidRPr="004A7895">
        <w:rPr>
          <w:rFonts w:asciiTheme="minorHAnsi" w:hAnsiTheme="minorHAnsi" w:cstheme="minorHAnsi"/>
          <w:sz w:val="22"/>
          <w:szCs w:val="22"/>
        </w:rPr>
        <w:t xml:space="preserve">se perdió contacto en enero </w:t>
      </w:r>
      <w:r w:rsidR="00EB62D3">
        <w:rPr>
          <w:rFonts w:asciiTheme="minorHAnsi" w:hAnsiTheme="minorHAnsi" w:cstheme="minorHAnsi"/>
          <w:sz w:val="22"/>
          <w:szCs w:val="22"/>
        </w:rPr>
        <w:t>para</w:t>
      </w:r>
      <w:r w:rsidR="004A7895" w:rsidRPr="004A7895">
        <w:rPr>
          <w:rFonts w:asciiTheme="minorHAnsi" w:hAnsiTheme="minorHAnsi" w:cstheme="minorHAnsi"/>
          <w:sz w:val="22"/>
          <w:szCs w:val="22"/>
        </w:rPr>
        <w:t xml:space="preserve"> coordinar el taller que sería una antesala de esta revisión por </w:t>
      </w:r>
      <w:r w:rsidR="004A7895" w:rsidRPr="004A7895">
        <w:rPr>
          <w:rFonts w:asciiTheme="minorHAnsi" w:hAnsiTheme="minorHAnsi" w:cstheme="minorHAnsi"/>
          <w:sz w:val="22"/>
          <w:szCs w:val="22"/>
        </w:rPr>
        <w:lastRenderedPageBreak/>
        <w:t xml:space="preserve">pares. </w:t>
      </w:r>
      <w:r w:rsidR="00EB62D3">
        <w:rPr>
          <w:rFonts w:asciiTheme="minorHAnsi" w:hAnsiTheme="minorHAnsi" w:cstheme="minorHAnsi"/>
          <w:sz w:val="22"/>
          <w:szCs w:val="22"/>
        </w:rPr>
        <w:t xml:space="preserve">Indica </w:t>
      </w:r>
      <w:r w:rsidR="004A7895" w:rsidRPr="004A7895">
        <w:rPr>
          <w:rFonts w:asciiTheme="minorHAnsi" w:hAnsiTheme="minorHAnsi" w:cstheme="minorHAnsi"/>
          <w:sz w:val="22"/>
          <w:szCs w:val="22"/>
        </w:rPr>
        <w:t>que se puede retomar la planificación de estas actividades. Se propone dejar en esta sesión nuevamente la programación de fechas para poder avanzar.</w:t>
      </w:r>
    </w:p>
    <w:p w14:paraId="43E1DE92" w14:textId="77777777" w:rsidR="004A7895" w:rsidRPr="004A7895" w:rsidRDefault="004A7895" w:rsidP="00EB62D3">
      <w:pPr>
        <w:spacing w:after="160" w:line="259" w:lineRule="auto"/>
        <w:jc w:val="both"/>
        <w:rPr>
          <w:rFonts w:asciiTheme="minorHAnsi" w:hAnsiTheme="minorHAnsi" w:cstheme="minorHAnsi"/>
          <w:sz w:val="22"/>
          <w:szCs w:val="22"/>
        </w:rPr>
      </w:pPr>
      <w:r w:rsidRPr="004A7895">
        <w:rPr>
          <w:rFonts w:asciiTheme="minorHAnsi" w:hAnsiTheme="minorHAnsi" w:cstheme="minorHAnsi"/>
          <w:sz w:val="22"/>
          <w:szCs w:val="22"/>
        </w:rPr>
        <w:t>Dante Queirolo, señala la importancia de los temas de certificación de pesquerías y valora el interés de las pesquerías por conseguir estas certificaciones. Desde el CCT se puede comprometer ciertas acciones e informarlas en las actas</w:t>
      </w:r>
      <w:r w:rsidR="00EB62D3">
        <w:rPr>
          <w:rFonts w:asciiTheme="minorHAnsi" w:hAnsiTheme="minorHAnsi" w:cstheme="minorHAnsi"/>
          <w:sz w:val="22"/>
          <w:szCs w:val="22"/>
        </w:rPr>
        <w:t xml:space="preserve">. </w:t>
      </w:r>
      <w:r w:rsidR="006C7034">
        <w:rPr>
          <w:rFonts w:asciiTheme="minorHAnsi" w:hAnsiTheme="minorHAnsi" w:cstheme="minorHAnsi"/>
          <w:sz w:val="22"/>
          <w:szCs w:val="22"/>
        </w:rPr>
        <w:t xml:space="preserve">Precisa </w:t>
      </w:r>
      <w:r w:rsidRPr="004A7895">
        <w:rPr>
          <w:rFonts w:asciiTheme="minorHAnsi" w:hAnsiTheme="minorHAnsi" w:cstheme="minorHAnsi"/>
          <w:sz w:val="22"/>
          <w:szCs w:val="22"/>
        </w:rPr>
        <w:t>que se podría hacer un documento que resuma el trabajo realizado y las acciones concretas que se están desarrollando.</w:t>
      </w:r>
    </w:p>
    <w:p w14:paraId="4B245BA2" w14:textId="77777777" w:rsidR="000E12EB" w:rsidRDefault="00CB0153" w:rsidP="000E12EB">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Ante consulta del presidente del comité de manejo</w:t>
      </w:r>
      <w:r w:rsidR="005A4931">
        <w:rPr>
          <w:rFonts w:asciiTheme="minorHAnsi" w:hAnsiTheme="minorHAnsi" w:cstheme="minorHAnsi"/>
          <w:sz w:val="22"/>
          <w:szCs w:val="22"/>
        </w:rPr>
        <w:t xml:space="preserve">, el Sr. Quiroz indica que la revisión por pares </w:t>
      </w:r>
      <w:r w:rsidR="00A72D3D">
        <w:rPr>
          <w:rFonts w:asciiTheme="minorHAnsi" w:hAnsiTheme="minorHAnsi" w:cstheme="minorHAnsi"/>
          <w:sz w:val="22"/>
          <w:szCs w:val="22"/>
        </w:rPr>
        <w:t xml:space="preserve">debiera realizarse </w:t>
      </w:r>
      <w:r w:rsidR="00622FFB">
        <w:rPr>
          <w:rFonts w:asciiTheme="minorHAnsi" w:hAnsiTheme="minorHAnsi" w:cstheme="minorHAnsi"/>
          <w:sz w:val="22"/>
          <w:szCs w:val="22"/>
        </w:rPr>
        <w:t>la última semana de junio y mediados de julio</w:t>
      </w:r>
      <w:r w:rsidR="005075D1">
        <w:rPr>
          <w:rFonts w:asciiTheme="minorHAnsi" w:hAnsiTheme="minorHAnsi" w:cstheme="minorHAnsi"/>
          <w:sz w:val="22"/>
          <w:szCs w:val="22"/>
        </w:rPr>
        <w:t xml:space="preserve">. Puntualiza que se debe definir el ejecutor, quien definirá </w:t>
      </w:r>
      <w:r w:rsidR="00385A64">
        <w:rPr>
          <w:rFonts w:asciiTheme="minorHAnsi" w:hAnsiTheme="minorHAnsi" w:cstheme="minorHAnsi"/>
          <w:sz w:val="22"/>
          <w:szCs w:val="22"/>
        </w:rPr>
        <w:t>al experto que realizará la revisión</w:t>
      </w:r>
      <w:r w:rsidR="004A7895" w:rsidRPr="004A7895">
        <w:rPr>
          <w:rFonts w:asciiTheme="minorHAnsi" w:hAnsiTheme="minorHAnsi" w:cstheme="minorHAnsi"/>
          <w:sz w:val="22"/>
          <w:szCs w:val="22"/>
        </w:rPr>
        <w:t>.</w:t>
      </w:r>
      <w:r w:rsidR="000E12EB">
        <w:rPr>
          <w:rFonts w:asciiTheme="minorHAnsi" w:hAnsiTheme="minorHAnsi" w:cstheme="minorHAnsi"/>
          <w:sz w:val="22"/>
          <w:szCs w:val="22"/>
        </w:rPr>
        <w:t xml:space="preserve"> </w:t>
      </w:r>
      <w:r w:rsidR="000E12EB" w:rsidRPr="004A7895">
        <w:rPr>
          <w:rFonts w:asciiTheme="minorHAnsi" w:hAnsiTheme="minorHAnsi" w:cstheme="minorHAnsi"/>
          <w:sz w:val="22"/>
          <w:szCs w:val="22"/>
        </w:rPr>
        <w:t>Se discute sobre el mecanismo para definir la mejor agencia que contrate a experto que realice evaluación por pares</w:t>
      </w:r>
      <w:r w:rsidR="000E12EB">
        <w:rPr>
          <w:rFonts w:asciiTheme="minorHAnsi" w:hAnsiTheme="minorHAnsi" w:cstheme="minorHAnsi"/>
          <w:sz w:val="22"/>
          <w:szCs w:val="22"/>
        </w:rPr>
        <w:t xml:space="preserve">, </w:t>
      </w:r>
      <w:r w:rsidR="00047BB3">
        <w:rPr>
          <w:rFonts w:asciiTheme="minorHAnsi" w:hAnsiTheme="minorHAnsi" w:cstheme="minorHAnsi"/>
          <w:sz w:val="22"/>
          <w:szCs w:val="22"/>
        </w:rPr>
        <w:t xml:space="preserve">concordando que el </w:t>
      </w:r>
      <w:r w:rsidR="00A032BC">
        <w:rPr>
          <w:rFonts w:asciiTheme="minorHAnsi" w:hAnsiTheme="minorHAnsi" w:cstheme="minorHAnsi"/>
          <w:sz w:val="22"/>
          <w:szCs w:val="22"/>
        </w:rPr>
        <w:t>procedimiento</w:t>
      </w:r>
      <w:r w:rsidR="00047BB3">
        <w:rPr>
          <w:rFonts w:asciiTheme="minorHAnsi" w:hAnsiTheme="minorHAnsi" w:cstheme="minorHAnsi"/>
          <w:sz w:val="22"/>
          <w:szCs w:val="22"/>
        </w:rPr>
        <w:t xml:space="preserve"> debe ser transparente</w:t>
      </w:r>
      <w:r w:rsidR="000E12EB" w:rsidRPr="004A7895">
        <w:rPr>
          <w:rFonts w:asciiTheme="minorHAnsi" w:hAnsiTheme="minorHAnsi" w:cstheme="minorHAnsi"/>
          <w:sz w:val="22"/>
          <w:szCs w:val="22"/>
        </w:rPr>
        <w:t xml:space="preserve">. </w:t>
      </w:r>
      <w:r w:rsidR="00E22D7A" w:rsidRPr="004A7895">
        <w:rPr>
          <w:rFonts w:asciiTheme="minorHAnsi" w:hAnsiTheme="minorHAnsi" w:cstheme="minorHAnsi"/>
          <w:sz w:val="22"/>
          <w:szCs w:val="22"/>
        </w:rPr>
        <w:t>A</w:t>
      </w:r>
      <w:r w:rsidR="001159BE" w:rsidRPr="004A7895">
        <w:rPr>
          <w:rFonts w:asciiTheme="minorHAnsi" w:hAnsiTheme="minorHAnsi" w:cstheme="minorHAnsi"/>
          <w:sz w:val="22"/>
          <w:szCs w:val="22"/>
        </w:rPr>
        <w:t>demás</w:t>
      </w:r>
      <w:r w:rsidR="00E22D7A">
        <w:rPr>
          <w:rFonts w:asciiTheme="minorHAnsi" w:hAnsiTheme="minorHAnsi" w:cstheme="minorHAnsi"/>
          <w:sz w:val="22"/>
          <w:szCs w:val="22"/>
        </w:rPr>
        <w:t>,</w:t>
      </w:r>
      <w:r w:rsidR="000E12EB" w:rsidRPr="004A7895">
        <w:rPr>
          <w:rFonts w:asciiTheme="minorHAnsi" w:hAnsiTheme="minorHAnsi" w:cstheme="minorHAnsi"/>
          <w:sz w:val="22"/>
          <w:szCs w:val="22"/>
        </w:rPr>
        <w:t xml:space="preserve"> se deben fijar hitos, por ejemplo, cuando se podrían tener TTR para realizar la revisión por pares y sus </w:t>
      </w:r>
      <w:r w:rsidR="00E22D7A" w:rsidRPr="004A7895">
        <w:rPr>
          <w:rFonts w:asciiTheme="minorHAnsi" w:hAnsiTheme="minorHAnsi" w:cstheme="minorHAnsi"/>
          <w:sz w:val="22"/>
          <w:szCs w:val="22"/>
        </w:rPr>
        <w:t>requerimientos</w:t>
      </w:r>
      <w:r w:rsidR="000E12EB" w:rsidRPr="004A7895">
        <w:rPr>
          <w:rFonts w:asciiTheme="minorHAnsi" w:hAnsiTheme="minorHAnsi" w:cstheme="minorHAnsi"/>
          <w:sz w:val="22"/>
          <w:szCs w:val="22"/>
        </w:rPr>
        <w:t>.</w:t>
      </w:r>
      <w:r w:rsidR="001159BE">
        <w:rPr>
          <w:rFonts w:asciiTheme="minorHAnsi" w:hAnsiTheme="minorHAnsi" w:cstheme="minorHAnsi"/>
          <w:sz w:val="22"/>
          <w:szCs w:val="22"/>
        </w:rPr>
        <w:t xml:space="preserve"> </w:t>
      </w:r>
      <w:r w:rsidR="001159BE" w:rsidRPr="001159BE">
        <w:rPr>
          <w:rFonts w:asciiTheme="minorHAnsi" w:hAnsiTheme="minorHAnsi" w:cstheme="minorHAnsi"/>
          <w:sz w:val="22"/>
          <w:szCs w:val="22"/>
        </w:rPr>
        <w:t>IFOP y Subpesca, trabajar</w:t>
      </w:r>
      <w:r w:rsidR="001159BE">
        <w:rPr>
          <w:rFonts w:asciiTheme="minorHAnsi" w:hAnsiTheme="minorHAnsi" w:cstheme="minorHAnsi"/>
          <w:sz w:val="22"/>
          <w:szCs w:val="22"/>
        </w:rPr>
        <w:t xml:space="preserve">án </w:t>
      </w:r>
      <w:r w:rsidR="001159BE" w:rsidRPr="001159BE">
        <w:rPr>
          <w:rFonts w:asciiTheme="minorHAnsi" w:hAnsiTheme="minorHAnsi" w:cstheme="minorHAnsi"/>
          <w:sz w:val="22"/>
          <w:szCs w:val="22"/>
        </w:rPr>
        <w:t>en los TTR, los cuales serán informados al CCT</w:t>
      </w:r>
      <w:r w:rsidR="00E22D7A">
        <w:rPr>
          <w:rFonts w:asciiTheme="minorHAnsi" w:hAnsiTheme="minorHAnsi" w:cstheme="minorHAnsi"/>
          <w:sz w:val="22"/>
          <w:szCs w:val="22"/>
        </w:rPr>
        <w:t>.</w:t>
      </w:r>
    </w:p>
    <w:p w14:paraId="4CDC3276" w14:textId="77777777" w:rsidR="004A7895" w:rsidRPr="004A7895" w:rsidRDefault="00492B67" w:rsidP="00A032BC">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Respecto de los temas consultados por el Comité de M</w:t>
      </w:r>
      <w:r w:rsidR="009620D4">
        <w:rPr>
          <w:rFonts w:asciiTheme="minorHAnsi" w:hAnsiTheme="minorHAnsi" w:cstheme="minorHAnsi"/>
          <w:sz w:val="22"/>
          <w:szCs w:val="22"/>
        </w:rPr>
        <w:t>anejo, la presidenta señala que la problemática</w:t>
      </w:r>
      <w:r w:rsidR="00A032BC">
        <w:rPr>
          <w:rFonts w:asciiTheme="minorHAnsi" w:hAnsiTheme="minorHAnsi" w:cstheme="minorHAnsi"/>
          <w:sz w:val="22"/>
          <w:szCs w:val="22"/>
        </w:rPr>
        <w:t xml:space="preserve"> </w:t>
      </w:r>
      <w:r w:rsidR="00286A29">
        <w:rPr>
          <w:rFonts w:asciiTheme="minorHAnsi" w:hAnsiTheme="minorHAnsi" w:cstheme="minorHAnsi"/>
          <w:sz w:val="22"/>
          <w:szCs w:val="22"/>
        </w:rPr>
        <w:t xml:space="preserve">relacionada </w:t>
      </w:r>
      <w:bookmarkStart w:id="7" w:name="_Hlk72797531"/>
      <w:r w:rsidR="009A07B6">
        <w:rPr>
          <w:rFonts w:asciiTheme="minorHAnsi" w:hAnsiTheme="minorHAnsi" w:cstheme="minorHAnsi"/>
          <w:sz w:val="22"/>
          <w:szCs w:val="22"/>
        </w:rPr>
        <w:t>con el agotamiento de LTP o P</w:t>
      </w:r>
      <w:r w:rsidR="00A032BC">
        <w:rPr>
          <w:rFonts w:asciiTheme="minorHAnsi" w:hAnsiTheme="minorHAnsi" w:cstheme="minorHAnsi"/>
          <w:sz w:val="22"/>
          <w:szCs w:val="22"/>
        </w:rPr>
        <w:t>EP</w:t>
      </w:r>
      <w:r w:rsidR="009A07B6">
        <w:rPr>
          <w:rFonts w:asciiTheme="minorHAnsi" w:hAnsiTheme="minorHAnsi" w:cstheme="minorHAnsi"/>
          <w:sz w:val="22"/>
          <w:szCs w:val="22"/>
        </w:rPr>
        <w:t xml:space="preserve"> en una región </w:t>
      </w:r>
      <w:r w:rsidR="000A5476">
        <w:rPr>
          <w:rFonts w:asciiTheme="minorHAnsi" w:hAnsiTheme="minorHAnsi" w:cstheme="minorHAnsi"/>
          <w:sz w:val="22"/>
          <w:szCs w:val="22"/>
        </w:rPr>
        <w:t xml:space="preserve">y la posibilidad de imputar los excesos a las asignaciones </w:t>
      </w:r>
      <w:r w:rsidR="002E693A">
        <w:rPr>
          <w:rFonts w:asciiTheme="minorHAnsi" w:hAnsiTheme="minorHAnsi" w:cstheme="minorHAnsi"/>
          <w:sz w:val="22"/>
          <w:szCs w:val="22"/>
        </w:rPr>
        <w:t>de regiones colindantes</w:t>
      </w:r>
      <w:bookmarkEnd w:id="7"/>
      <w:r w:rsidR="002E693A">
        <w:rPr>
          <w:rFonts w:asciiTheme="minorHAnsi" w:hAnsiTheme="minorHAnsi" w:cstheme="minorHAnsi"/>
          <w:sz w:val="22"/>
          <w:szCs w:val="22"/>
        </w:rPr>
        <w:t xml:space="preserve">, </w:t>
      </w:r>
      <w:r w:rsidR="00D248C0">
        <w:rPr>
          <w:rFonts w:asciiTheme="minorHAnsi" w:hAnsiTheme="minorHAnsi" w:cstheme="minorHAnsi"/>
          <w:sz w:val="22"/>
          <w:szCs w:val="22"/>
        </w:rPr>
        <w:t xml:space="preserve">señala que es una materia </w:t>
      </w:r>
      <w:r w:rsidR="00A032BC">
        <w:rPr>
          <w:rFonts w:asciiTheme="minorHAnsi" w:hAnsiTheme="minorHAnsi" w:cstheme="minorHAnsi"/>
          <w:sz w:val="22"/>
          <w:szCs w:val="22"/>
        </w:rPr>
        <w:t xml:space="preserve">de carácter jurídico. Señala que la </w:t>
      </w:r>
      <w:r w:rsidR="004A7895" w:rsidRPr="004A7895">
        <w:rPr>
          <w:rFonts w:asciiTheme="minorHAnsi" w:hAnsiTheme="minorHAnsi" w:cstheme="minorHAnsi"/>
          <w:sz w:val="22"/>
          <w:szCs w:val="22"/>
        </w:rPr>
        <w:t xml:space="preserve">distribución regional no es </w:t>
      </w:r>
      <w:r w:rsidR="00A032BC">
        <w:rPr>
          <w:rFonts w:asciiTheme="minorHAnsi" w:hAnsiTheme="minorHAnsi" w:cstheme="minorHAnsi"/>
          <w:sz w:val="22"/>
          <w:szCs w:val="22"/>
        </w:rPr>
        <w:t xml:space="preserve">una materia </w:t>
      </w:r>
      <w:r w:rsidR="000132EB">
        <w:rPr>
          <w:rFonts w:asciiTheme="minorHAnsi" w:hAnsiTheme="minorHAnsi" w:cstheme="minorHAnsi"/>
          <w:sz w:val="22"/>
          <w:szCs w:val="22"/>
        </w:rPr>
        <w:t xml:space="preserve">de </w:t>
      </w:r>
      <w:r w:rsidR="004A7895" w:rsidRPr="004A7895">
        <w:rPr>
          <w:rFonts w:asciiTheme="minorHAnsi" w:hAnsiTheme="minorHAnsi" w:cstheme="minorHAnsi"/>
          <w:sz w:val="22"/>
          <w:szCs w:val="22"/>
        </w:rPr>
        <w:t>competencia del CCT</w:t>
      </w:r>
      <w:r w:rsidR="00A032BC">
        <w:rPr>
          <w:rFonts w:asciiTheme="minorHAnsi" w:hAnsiTheme="minorHAnsi" w:cstheme="minorHAnsi"/>
          <w:sz w:val="22"/>
          <w:szCs w:val="22"/>
        </w:rPr>
        <w:t>-CD</w:t>
      </w:r>
      <w:r w:rsidR="004A7895" w:rsidRPr="004A7895">
        <w:rPr>
          <w:rFonts w:asciiTheme="minorHAnsi" w:hAnsiTheme="minorHAnsi" w:cstheme="minorHAnsi"/>
          <w:sz w:val="22"/>
          <w:szCs w:val="22"/>
        </w:rPr>
        <w:t xml:space="preserve">, </w:t>
      </w:r>
      <w:r w:rsidR="000132EB">
        <w:rPr>
          <w:rFonts w:asciiTheme="minorHAnsi" w:hAnsiTheme="minorHAnsi" w:cstheme="minorHAnsi"/>
          <w:sz w:val="22"/>
          <w:szCs w:val="22"/>
        </w:rPr>
        <w:t xml:space="preserve">ya que su </w:t>
      </w:r>
      <w:r w:rsidR="00D07C66">
        <w:rPr>
          <w:rFonts w:asciiTheme="minorHAnsi" w:hAnsiTheme="minorHAnsi" w:cstheme="minorHAnsi"/>
          <w:sz w:val="22"/>
          <w:szCs w:val="22"/>
        </w:rPr>
        <w:t>facultad radica en la recomendación de rango de captura biológicamente aceptable</w:t>
      </w:r>
      <w:r w:rsidR="00D131E7">
        <w:rPr>
          <w:rFonts w:asciiTheme="minorHAnsi" w:hAnsiTheme="minorHAnsi" w:cstheme="minorHAnsi"/>
          <w:sz w:val="22"/>
          <w:szCs w:val="22"/>
        </w:rPr>
        <w:t>, en las correspondientes unidades de pesquería.</w:t>
      </w:r>
    </w:p>
    <w:p w14:paraId="3688C630" w14:textId="77777777" w:rsidR="004A7895" w:rsidRPr="004A7895" w:rsidRDefault="00D131E7" w:rsidP="0024140E">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 xml:space="preserve">En relación </w:t>
      </w:r>
      <w:r w:rsidR="00604692">
        <w:rPr>
          <w:rFonts w:asciiTheme="minorHAnsi" w:hAnsiTheme="minorHAnsi" w:cstheme="minorHAnsi"/>
          <w:sz w:val="22"/>
          <w:szCs w:val="22"/>
        </w:rPr>
        <w:t xml:space="preserve">a </w:t>
      </w:r>
      <w:r w:rsidR="00D875BE">
        <w:rPr>
          <w:rFonts w:asciiTheme="minorHAnsi" w:hAnsiTheme="minorHAnsi" w:cstheme="minorHAnsi"/>
          <w:sz w:val="22"/>
          <w:szCs w:val="22"/>
        </w:rPr>
        <w:t xml:space="preserve">l prohibición </w:t>
      </w:r>
      <w:r w:rsidR="00604692">
        <w:rPr>
          <w:rFonts w:asciiTheme="minorHAnsi" w:hAnsiTheme="minorHAnsi" w:cstheme="minorHAnsi"/>
          <w:sz w:val="22"/>
          <w:szCs w:val="22"/>
        </w:rPr>
        <w:t xml:space="preserve">de descarte de </w:t>
      </w:r>
      <w:r w:rsidR="004A7895" w:rsidRPr="004A7895">
        <w:rPr>
          <w:rFonts w:asciiTheme="minorHAnsi" w:hAnsiTheme="minorHAnsi" w:cstheme="minorHAnsi"/>
          <w:sz w:val="22"/>
          <w:szCs w:val="22"/>
        </w:rPr>
        <w:t xml:space="preserve">especies </w:t>
      </w:r>
      <w:r w:rsidR="008C4491" w:rsidRPr="004A7895">
        <w:rPr>
          <w:rFonts w:asciiTheme="minorHAnsi" w:hAnsiTheme="minorHAnsi" w:cstheme="minorHAnsi"/>
          <w:sz w:val="22"/>
          <w:szCs w:val="22"/>
        </w:rPr>
        <w:t>con cuota</w:t>
      </w:r>
      <w:r w:rsidR="008C4491">
        <w:rPr>
          <w:rFonts w:asciiTheme="minorHAnsi" w:hAnsiTheme="minorHAnsi" w:cstheme="minorHAnsi"/>
          <w:sz w:val="22"/>
          <w:szCs w:val="22"/>
        </w:rPr>
        <w:t xml:space="preserve"> global </w:t>
      </w:r>
      <w:r w:rsidR="001147FF">
        <w:rPr>
          <w:rFonts w:asciiTheme="minorHAnsi" w:hAnsiTheme="minorHAnsi" w:cstheme="minorHAnsi"/>
          <w:sz w:val="22"/>
          <w:szCs w:val="22"/>
        </w:rPr>
        <w:t>que no se encuentran asociadas a la</w:t>
      </w:r>
      <w:r w:rsidR="008C4491">
        <w:rPr>
          <w:rFonts w:asciiTheme="minorHAnsi" w:hAnsiTheme="minorHAnsi" w:cstheme="minorHAnsi"/>
          <w:sz w:val="22"/>
          <w:szCs w:val="22"/>
        </w:rPr>
        <w:t>s</w:t>
      </w:r>
      <w:r w:rsidR="001147FF">
        <w:rPr>
          <w:rFonts w:asciiTheme="minorHAnsi" w:hAnsiTheme="minorHAnsi" w:cstheme="minorHAnsi"/>
          <w:sz w:val="22"/>
          <w:szCs w:val="22"/>
        </w:rPr>
        <w:t xml:space="preserve"> pesquerías </w:t>
      </w:r>
      <w:r w:rsidR="008C4491">
        <w:rPr>
          <w:rFonts w:asciiTheme="minorHAnsi" w:hAnsiTheme="minorHAnsi" w:cstheme="minorHAnsi"/>
          <w:sz w:val="22"/>
          <w:szCs w:val="22"/>
        </w:rPr>
        <w:t xml:space="preserve">de crustáceos demersales, señala que es </w:t>
      </w:r>
      <w:r w:rsidR="004A7895" w:rsidRPr="004A7895">
        <w:rPr>
          <w:rFonts w:asciiTheme="minorHAnsi" w:hAnsiTheme="minorHAnsi" w:cstheme="minorHAnsi"/>
          <w:sz w:val="22"/>
          <w:szCs w:val="22"/>
        </w:rPr>
        <w:t xml:space="preserve">un tema </w:t>
      </w:r>
      <w:r w:rsidR="0024140E">
        <w:rPr>
          <w:rFonts w:asciiTheme="minorHAnsi" w:hAnsiTheme="minorHAnsi" w:cstheme="minorHAnsi"/>
          <w:sz w:val="22"/>
          <w:szCs w:val="22"/>
        </w:rPr>
        <w:t>de carácter jurídico</w:t>
      </w:r>
      <w:r w:rsidR="004A7895" w:rsidRPr="004A7895">
        <w:rPr>
          <w:rFonts w:asciiTheme="minorHAnsi" w:hAnsiTheme="minorHAnsi" w:cstheme="minorHAnsi"/>
          <w:sz w:val="22"/>
          <w:szCs w:val="22"/>
        </w:rPr>
        <w:t>, ya que por Ley está prohibido su descarte.</w:t>
      </w:r>
    </w:p>
    <w:p w14:paraId="3827F9CD" w14:textId="77777777" w:rsidR="004A7895" w:rsidRPr="004A7895" w:rsidRDefault="0024140E" w:rsidP="004A7895">
      <w:pPr>
        <w:spacing w:after="160" w:line="259" w:lineRule="auto"/>
        <w:rPr>
          <w:rFonts w:asciiTheme="minorHAnsi" w:hAnsiTheme="minorHAnsi" w:cstheme="minorHAnsi"/>
          <w:sz w:val="22"/>
          <w:szCs w:val="22"/>
        </w:rPr>
      </w:pPr>
      <w:r>
        <w:rPr>
          <w:rFonts w:asciiTheme="minorHAnsi" w:hAnsiTheme="minorHAnsi" w:cstheme="minorHAnsi"/>
          <w:sz w:val="22"/>
          <w:szCs w:val="22"/>
        </w:rPr>
        <w:t xml:space="preserve">Respecto a </w:t>
      </w:r>
      <w:r w:rsidR="005157E0">
        <w:rPr>
          <w:rFonts w:asciiTheme="minorHAnsi" w:hAnsiTheme="minorHAnsi" w:cstheme="minorHAnsi"/>
          <w:sz w:val="22"/>
          <w:szCs w:val="22"/>
        </w:rPr>
        <w:t xml:space="preserve">la opinión del CCT-CD </w:t>
      </w:r>
      <w:r w:rsidR="00303D01">
        <w:rPr>
          <w:rFonts w:asciiTheme="minorHAnsi" w:hAnsiTheme="minorHAnsi" w:cstheme="minorHAnsi"/>
          <w:sz w:val="22"/>
          <w:szCs w:val="22"/>
        </w:rPr>
        <w:t>de una posible s</w:t>
      </w:r>
      <w:r w:rsidR="004A7895" w:rsidRPr="004A7895">
        <w:rPr>
          <w:rFonts w:asciiTheme="minorHAnsi" w:hAnsiTheme="minorHAnsi" w:cstheme="minorHAnsi"/>
          <w:sz w:val="22"/>
          <w:szCs w:val="22"/>
        </w:rPr>
        <w:t>uspensión de veda de camarón en agosto</w:t>
      </w:r>
      <w:r w:rsidR="00D875BE">
        <w:rPr>
          <w:rFonts w:asciiTheme="minorHAnsi" w:hAnsiTheme="minorHAnsi" w:cstheme="minorHAnsi"/>
          <w:sz w:val="22"/>
          <w:szCs w:val="22"/>
        </w:rPr>
        <w:t xml:space="preserve">, teniendo en consideración la disminución de las operaciones </w:t>
      </w:r>
      <w:r w:rsidR="00471FBA">
        <w:rPr>
          <w:rFonts w:asciiTheme="minorHAnsi" w:hAnsiTheme="minorHAnsi" w:cstheme="minorHAnsi"/>
          <w:sz w:val="22"/>
          <w:szCs w:val="22"/>
        </w:rPr>
        <w:t>de la flota debido a la pandemia y que camarón nailon se encuentra en p</w:t>
      </w:r>
      <w:r w:rsidR="006A304C">
        <w:rPr>
          <w:rFonts w:asciiTheme="minorHAnsi" w:hAnsiTheme="minorHAnsi" w:cstheme="minorHAnsi"/>
          <w:sz w:val="22"/>
          <w:szCs w:val="22"/>
        </w:rPr>
        <w:t xml:space="preserve">lena explotación, </w:t>
      </w:r>
      <w:r w:rsidR="00343229">
        <w:rPr>
          <w:rFonts w:asciiTheme="minorHAnsi" w:hAnsiTheme="minorHAnsi" w:cstheme="minorHAnsi"/>
          <w:sz w:val="22"/>
          <w:szCs w:val="22"/>
        </w:rPr>
        <w:t xml:space="preserve">la suspensión de esta medida </w:t>
      </w:r>
      <w:r w:rsidR="004A7895" w:rsidRPr="004A7895">
        <w:rPr>
          <w:rFonts w:asciiTheme="minorHAnsi" w:hAnsiTheme="minorHAnsi" w:cstheme="minorHAnsi"/>
          <w:sz w:val="22"/>
          <w:szCs w:val="22"/>
        </w:rPr>
        <w:t>no afectaría la conservación</w:t>
      </w:r>
      <w:r w:rsidR="00343229">
        <w:rPr>
          <w:rFonts w:asciiTheme="minorHAnsi" w:hAnsiTheme="minorHAnsi" w:cstheme="minorHAnsi"/>
          <w:sz w:val="22"/>
          <w:szCs w:val="22"/>
        </w:rPr>
        <w:t>. Se indica que este tipo de medidas son de carácter excepcional</w:t>
      </w:r>
      <w:r w:rsidR="00027915">
        <w:rPr>
          <w:rFonts w:asciiTheme="minorHAnsi" w:hAnsiTheme="minorHAnsi" w:cstheme="minorHAnsi"/>
          <w:sz w:val="22"/>
          <w:szCs w:val="22"/>
        </w:rPr>
        <w:t xml:space="preserve"> y sólo por este año.</w:t>
      </w:r>
      <w:r w:rsidR="004A7895" w:rsidRPr="004A7895">
        <w:rPr>
          <w:rFonts w:asciiTheme="minorHAnsi" w:hAnsiTheme="minorHAnsi" w:cstheme="minorHAnsi"/>
          <w:sz w:val="22"/>
          <w:szCs w:val="22"/>
        </w:rPr>
        <w:t xml:space="preserve"> </w:t>
      </w:r>
    </w:p>
    <w:p w14:paraId="70A7098F" w14:textId="77777777" w:rsidR="000B09B6" w:rsidRDefault="004A7895" w:rsidP="004A7895">
      <w:pPr>
        <w:spacing w:after="160" w:line="259" w:lineRule="auto"/>
        <w:rPr>
          <w:rFonts w:asciiTheme="minorHAnsi" w:hAnsiTheme="minorHAnsi" w:cstheme="minorHAnsi"/>
          <w:sz w:val="22"/>
          <w:szCs w:val="22"/>
        </w:rPr>
      </w:pPr>
      <w:r w:rsidRPr="004A7895">
        <w:rPr>
          <w:rFonts w:asciiTheme="minorHAnsi" w:hAnsiTheme="minorHAnsi" w:cstheme="minorHAnsi"/>
          <w:sz w:val="22"/>
          <w:szCs w:val="22"/>
        </w:rPr>
        <w:t>Los miembros del CM agradecen la instancia</w:t>
      </w:r>
      <w:r w:rsidR="00027915">
        <w:rPr>
          <w:rFonts w:asciiTheme="minorHAnsi" w:hAnsiTheme="minorHAnsi" w:cstheme="minorHAnsi"/>
          <w:sz w:val="22"/>
          <w:szCs w:val="22"/>
        </w:rPr>
        <w:t xml:space="preserve"> </w:t>
      </w:r>
      <w:r w:rsidR="00CD73BF">
        <w:rPr>
          <w:rFonts w:asciiTheme="minorHAnsi" w:hAnsiTheme="minorHAnsi" w:cstheme="minorHAnsi"/>
          <w:sz w:val="22"/>
          <w:szCs w:val="22"/>
        </w:rPr>
        <w:t xml:space="preserve">y predisposición del CCT-CD para atender consultas </w:t>
      </w:r>
      <w:r w:rsidR="00212BEF">
        <w:rPr>
          <w:rFonts w:asciiTheme="minorHAnsi" w:hAnsiTheme="minorHAnsi" w:cstheme="minorHAnsi"/>
          <w:sz w:val="22"/>
          <w:szCs w:val="22"/>
        </w:rPr>
        <w:t>del CM-CD</w:t>
      </w:r>
      <w:r w:rsidRPr="004A7895">
        <w:rPr>
          <w:rFonts w:asciiTheme="minorHAnsi" w:hAnsiTheme="minorHAnsi" w:cstheme="minorHAnsi"/>
          <w:sz w:val="22"/>
          <w:szCs w:val="22"/>
        </w:rPr>
        <w:t>.</w:t>
      </w:r>
    </w:p>
    <w:p w14:paraId="532695DB" w14:textId="77777777" w:rsidR="000B09B6" w:rsidRPr="00481F53" w:rsidRDefault="00481F53" w:rsidP="000B09B6">
      <w:pPr>
        <w:tabs>
          <w:tab w:val="left" w:pos="1418"/>
          <w:tab w:val="left" w:pos="2127"/>
        </w:tabs>
        <w:ind w:left="2127" w:hanging="2127"/>
        <w:rPr>
          <w:rFonts w:asciiTheme="minorHAnsi" w:hAnsiTheme="minorHAnsi" w:cstheme="minorHAnsi"/>
          <w:b/>
          <w:bCs/>
          <w:sz w:val="22"/>
          <w:szCs w:val="22"/>
        </w:rPr>
      </w:pPr>
      <w:r w:rsidRPr="00481F53">
        <w:rPr>
          <w:rFonts w:asciiTheme="minorHAnsi" w:hAnsiTheme="minorHAnsi" w:cstheme="minorHAnsi"/>
          <w:b/>
          <w:bCs/>
          <w:sz w:val="22"/>
          <w:szCs w:val="22"/>
        </w:rPr>
        <w:t xml:space="preserve">ACUERDOS </w:t>
      </w:r>
    </w:p>
    <w:p w14:paraId="0A4FC369" w14:textId="77777777" w:rsidR="006176B1" w:rsidRPr="006176B1" w:rsidRDefault="006176B1" w:rsidP="006176B1">
      <w:pPr>
        <w:jc w:val="both"/>
        <w:rPr>
          <w:rFonts w:asciiTheme="minorHAnsi" w:hAnsiTheme="minorHAnsi" w:cstheme="minorHAnsi"/>
          <w:sz w:val="22"/>
          <w:szCs w:val="22"/>
        </w:rPr>
      </w:pPr>
    </w:p>
    <w:p w14:paraId="3108463F"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Dado el acuerdo de reunión anterior y el avance en el plan de trabajo es necesario disponer una propuesta respecto de los antecedentes con que se contará para para la asesoría de estatus y recomendación de CBA 2021. Para la próxima reunión se presentarán propuestas de indicadores /procedimientos de manera alternativa (C. Canales).</w:t>
      </w:r>
    </w:p>
    <w:p w14:paraId="257BB415"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Continuar y acelerar el cumplimiento del plan de trabajo. Pa</w:t>
      </w:r>
      <w:r w:rsidR="00212BEF">
        <w:rPr>
          <w:rFonts w:asciiTheme="minorHAnsi" w:hAnsiTheme="minorHAnsi" w:cstheme="minorHAnsi"/>
          <w:sz w:val="22"/>
          <w:szCs w:val="22"/>
        </w:rPr>
        <w:t>ra</w:t>
      </w:r>
      <w:r w:rsidRPr="006176B1">
        <w:rPr>
          <w:rFonts w:asciiTheme="minorHAnsi" w:hAnsiTheme="minorHAnsi" w:cstheme="minorHAnsi"/>
          <w:sz w:val="22"/>
          <w:szCs w:val="22"/>
        </w:rPr>
        <w:t xml:space="preserve"> ello se realizarán reuniones entre sesiones entre investigadores de IFOP y miembros del CCT.</w:t>
      </w:r>
    </w:p>
    <w:p w14:paraId="15B85143"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 xml:space="preserve">Respecto de las propuestas de investigación se elaborarán las fichas correspondientes y serán enviadas a la Secretaría en un plazo de 15 </w:t>
      </w:r>
      <w:r w:rsidR="00212BEF" w:rsidRPr="006176B1">
        <w:rPr>
          <w:rFonts w:asciiTheme="minorHAnsi" w:hAnsiTheme="minorHAnsi" w:cstheme="minorHAnsi"/>
          <w:sz w:val="22"/>
          <w:szCs w:val="22"/>
        </w:rPr>
        <w:t>días</w:t>
      </w:r>
      <w:r w:rsidR="00212BEF">
        <w:rPr>
          <w:rFonts w:asciiTheme="minorHAnsi" w:hAnsiTheme="minorHAnsi" w:cstheme="minorHAnsi"/>
          <w:sz w:val="22"/>
          <w:szCs w:val="22"/>
        </w:rPr>
        <w:t>.</w:t>
      </w:r>
    </w:p>
    <w:p w14:paraId="5B1243B1"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lastRenderedPageBreak/>
        <w:t xml:space="preserve">En relación a la consulta del Comité de manejo sobre </w:t>
      </w:r>
      <w:r w:rsidR="00212BEF" w:rsidRPr="00212BEF">
        <w:rPr>
          <w:rFonts w:asciiTheme="minorHAnsi" w:hAnsiTheme="minorHAnsi" w:cstheme="minorHAnsi"/>
          <w:sz w:val="22"/>
          <w:szCs w:val="22"/>
        </w:rPr>
        <w:t>con el agotamiento de LTP o PEP en una región y la posibilidad de imputar los excesos a las asignaciones de regiones colindantes</w:t>
      </w:r>
      <w:r w:rsidR="00212BEF">
        <w:rPr>
          <w:rFonts w:asciiTheme="minorHAnsi" w:hAnsiTheme="minorHAnsi" w:cstheme="minorHAnsi"/>
          <w:sz w:val="22"/>
          <w:szCs w:val="22"/>
        </w:rPr>
        <w:t>, dentro de la misma unidad de pesquería</w:t>
      </w:r>
      <w:r w:rsidR="009E26C9">
        <w:rPr>
          <w:rFonts w:asciiTheme="minorHAnsi" w:hAnsiTheme="minorHAnsi" w:cstheme="minorHAnsi"/>
          <w:sz w:val="22"/>
          <w:szCs w:val="22"/>
        </w:rPr>
        <w:t>,</w:t>
      </w:r>
      <w:r w:rsidRPr="006176B1">
        <w:rPr>
          <w:rFonts w:asciiTheme="minorHAnsi" w:hAnsiTheme="minorHAnsi" w:cstheme="minorHAnsi"/>
          <w:sz w:val="22"/>
          <w:szCs w:val="22"/>
        </w:rPr>
        <w:t xml:space="preserve"> el CCT</w:t>
      </w:r>
      <w:r w:rsidR="009E26C9">
        <w:rPr>
          <w:rFonts w:asciiTheme="minorHAnsi" w:hAnsiTheme="minorHAnsi" w:cstheme="minorHAnsi"/>
          <w:sz w:val="22"/>
          <w:szCs w:val="22"/>
        </w:rPr>
        <w:t>-CD</w:t>
      </w:r>
      <w:r w:rsidRPr="006176B1">
        <w:rPr>
          <w:rFonts w:asciiTheme="minorHAnsi" w:hAnsiTheme="minorHAnsi" w:cstheme="minorHAnsi"/>
          <w:sz w:val="22"/>
          <w:szCs w:val="22"/>
        </w:rPr>
        <w:t xml:space="preserve"> señala que no es de su competencia la distribución </w:t>
      </w:r>
      <w:r w:rsidR="009E26C9">
        <w:rPr>
          <w:rFonts w:asciiTheme="minorHAnsi" w:hAnsiTheme="minorHAnsi" w:cstheme="minorHAnsi"/>
          <w:sz w:val="22"/>
          <w:szCs w:val="22"/>
        </w:rPr>
        <w:t>regional</w:t>
      </w:r>
      <w:r w:rsidR="00F718EA">
        <w:rPr>
          <w:rFonts w:asciiTheme="minorHAnsi" w:hAnsiTheme="minorHAnsi" w:cstheme="minorHAnsi"/>
          <w:sz w:val="22"/>
          <w:szCs w:val="22"/>
        </w:rPr>
        <w:t xml:space="preserve"> y que </w:t>
      </w:r>
      <w:r w:rsidRPr="006176B1">
        <w:rPr>
          <w:rFonts w:asciiTheme="minorHAnsi" w:hAnsiTheme="minorHAnsi" w:cstheme="minorHAnsi"/>
          <w:sz w:val="22"/>
          <w:szCs w:val="22"/>
        </w:rPr>
        <w:t>desde el punto de vista de la conservación no tiene reparos.</w:t>
      </w:r>
    </w:p>
    <w:p w14:paraId="66BBBAA9"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 xml:space="preserve">Respecto de exención de veda de camarón </w:t>
      </w:r>
      <w:r w:rsidR="00F718EA">
        <w:rPr>
          <w:rFonts w:asciiTheme="minorHAnsi" w:hAnsiTheme="minorHAnsi" w:cstheme="minorHAnsi"/>
          <w:sz w:val="22"/>
          <w:szCs w:val="22"/>
        </w:rPr>
        <w:t xml:space="preserve">nailon </w:t>
      </w:r>
      <w:r w:rsidRPr="006176B1">
        <w:rPr>
          <w:rFonts w:asciiTheme="minorHAnsi" w:hAnsiTheme="minorHAnsi" w:cstheme="minorHAnsi"/>
          <w:sz w:val="22"/>
          <w:szCs w:val="22"/>
        </w:rPr>
        <w:t>en agosto</w:t>
      </w:r>
      <w:r w:rsidR="00C767BE">
        <w:rPr>
          <w:rFonts w:asciiTheme="minorHAnsi" w:hAnsiTheme="minorHAnsi" w:cstheme="minorHAnsi"/>
          <w:sz w:val="22"/>
          <w:szCs w:val="22"/>
        </w:rPr>
        <w:t xml:space="preserve"> durante el presente año</w:t>
      </w:r>
      <w:r w:rsidR="00F718EA">
        <w:rPr>
          <w:rFonts w:asciiTheme="minorHAnsi" w:hAnsiTheme="minorHAnsi" w:cstheme="minorHAnsi"/>
          <w:sz w:val="22"/>
          <w:szCs w:val="22"/>
        </w:rPr>
        <w:t xml:space="preserve">, en atención a que el recurso de encuentra en </w:t>
      </w:r>
      <w:r w:rsidR="000B35D5">
        <w:rPr>
          <w:rFonts w:asciiTheme="minorHAnsi" w:hAnsiTheme="minorHAnsi" w:cstheme="minorHAnsi"/>
          <w:sz w:val="22"/>
          <w:szCs w:val="22"/>
        </w:rPr>
        <w:t xml:space="preserve">plena explotación, </w:t>
      </w:r>
      <w:r w:rsidR="00F718EA" w:rsidRPr="00F718EA">
        <w:rPr>
          <w:rFonts w:asciiTheme="minorHAnsi" w:hAnsiTheme="minorHAnsi" w:cstheme="minorHAnsi"/>
          <w:sz w:val="22"/>
          <w:szCs w:val="22"/>
        </w:rPr>
        <w:t xml:space="preserve">la suspensión de esta medida no afectaría la conservación. </w:t>
      </w:r>
    </w:p>
    <w:p w14:paraId="4AF4CBAC"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El CCT</w:t>
      </w:r>
      <w:r w:rsidR="00C767BE">
        <w:rPr>
          <w:rFonts w:asciiTheme="minorHAnsi" w:hAnsiTheme="minorHAnsi" w:cstheme="minorHAnsi"/>
          <w:sz w:val="22"/>
          <w:szCs w:val="22"/>
        </w:rPr>
        <w:t>-CD</w:t>
      </w:r>
      <w:r w:rsidRPr="006176B1">
        <w:rPr>
          <w:rFonts w:asciiTheme="minorHAnsi" w:hAnsiTheme="minorHAnsi" w:cstheme="minorHAnsi"/>
          <w:sz w:val="22"/>
          <w:szCs w:val="22"/>
        </w:rPr>
        <w:t xml:space="preserve">, acuerda elaborar un documento sintético en donde se </w:t>
      </w:r>
      <w:r w:rsidR="00C767BE" w:rsidRPr="006176B1">
        <w:rPr>
          <w:rFonts w:asciiTheme="minorHAnsi" w:hAnsiTheme="minorHAnsi" w:cstheme="minorHAnsi"/>
          <w:sz w:val="22"/>
          <w:szCs w:val="22"/>
        </w:rPr>
        <w:t>dé</w:t>
      </w:r>
      <w:r w:rsidRPr="006176B1">
        <w:rPr>
          <w:rFonts w:asciiTheme="minorHAnsi" w:hAnsiTheme="minorHAnsi" w:cstheme="minorHAnsi"/>
          <w:sz w:val="22"/>
          <w:szCs w:val="22"/>
        </w:rPr>
        <w:t xml:space="preserve"> cuenta de los avances que se han realizado en el proceso de evaluación de stock (D. Queirolo - Francisco Contreras).</w:t>
      </w:r>
    </w:p>
    <w:p w14:paraId="2C365D01" w14:textId="77777777" w:rsidR="006176B1" w:rsidRPr="006176B1" w:rsidRDefault="006176B1" w:rsidP="003270B0">
      <w:pPr>
        <w:pStyle w:val="Prrafodelista"/>
        <w:numPr>
          <w:ilvl w:val="0"/>
          <w:numId w:val="3"/>
        </w:numPr>
        <w:spacing w:after="160" w:line="259" w:lineRule="auto"/>
        <w:jc w:val="both"/>
        <w:rPr>
          <w:rFonts w:asciiTheme="minorHAnsi" w:hAnsiTheme="minorHAnsi" w:cstheme="minorHAnsi"/>
          <w:sz w:val="22"/>
          <w:szCs w:val="22"/>
        </w:rPr>
      </w:pPr>
      <w:r w:rsidRPr="006176B1">
        <w:rPr>
          <w:rFonts w:asciiTheme="minorHAnsi" w:hAnsiTheme="minorHAnsi" w:cstheme="minorHAnsi"/>
          <w:sz w:val="22"/>
          <w:szCs w:val="22"/>
        </w:rPr>
        <w:t xml:space="preserve">Se acuerda que IFOP, junto a Subpesca y en consulta a miembros del CCT, </w:t>
      </w:r>
      <w:r w:rsidR="003270B0">
        <w:rPr>
          <w:rFonts w:asciiTheme="minorHAnsi" w:hAnsiTheme="minorHAnsi" w:cstheme="minorHAnsi"/>
          <w:sz w:val="22"/>
          <w:szCs w:val="22"/>
        </w:rPr>
        <w:t>elaborarán</w:t>
      </w:r>
      <w:r w:rsidRPr="006176B1">
        <w:rPr>
          <w:rFonts w:asciiTheme="minorHAnsi" w:hAnsiTheme="minorHAnsi" w:cstheme="minorHAnsi"/>
          <w:sz w:val="22"/>
          <w:szCs w:val="22"/>
        </w:rPr>
        <w:t xml:space="preserve"> los términos técnicos de referencia de la revisión por pares de la evaluación del stock. Esto para su posterior ejecución una vez que se disponga de financiamiento. </w:t>
      </w:r>
    </w:p>
    <w:p w14:paraId="3C9AA8D5" w14:textId="77777777" w:rsidR="000B09B6" w:rsidRDefault="000B09B6" w:rsidP="006D1A0F">
      <w:pPr>
        <w:spacing w:after="160" w:line="259" w:lineRule="auto"/>
        <w:rPr>
          <w:rFonts w:asciiTheme="minorHAnsi" w:hAnsiTheme="minorHAnsi" w:cstheme="minorHAnsi"/>
          <w:sz w:val="22"/>
          <w:szCs w:val="22"/>
        </w:rPr>
      </w:pPr>
    </w:p>
    <w:p w14:paraId="144BD96F" w14:textId="77777777" w:rsidR="004F039F" w:rsidRPr="00014D85" w:rsidRDefault="003270B0" w:rsidP="00014D85">
      <w:pPr>
        <w:rPr>
          <w:rFonts w:asciiTheme="minorHAnsi" w:hAnsiTheme="minorHAnsi" w:cstheme="minorHAnsi"/>
          <w:sz w:val="22"/>
          <w:szCs w:val="22"/>
        </w:rPr>
      </w:pPr>
      <w:r>
        <w:rPr>
          <w:rFonts w:asciiTheme="minorHAnsi" w:hAnsiTheme="minorHAnsi" w:cstheme="minorHAnsi"/>
          <w:sz w:val="22"/>
          <w:szCs w:val="22"/>
        </w:rPr>
        <w:t>Se cierra la sesión a las 17:30?</w:t>
      </w:r>
    </w:p>
    <w:p w14:paraId="3CE139F0" w14:textId="77777777" w:rsidR="00EF37D8" w:rsidRDefault="00EF37D8" w:rsidP="00014D85">
      <w:pPr>
        <w:rPr>
          <w:rFonts w:asciiTheme="minorHAnsi" w:hAnsiTheme="minorHAnsi" w:cstheme="minorHAnsi"/>
          <w:sz w:val="22"/>
          <w:szCs w:val="22"/>
        </w:rPr>
      </w:pPr>
    </w:p>
    <w:p w14:paraId="27787206" w14:textId="77777777" w:rsidR="003270B0" w:rsidRDefault="003270B0" w:rsidP="00014D85">
      <w:pPr>
        <w:rPr>
          <w:rFonts w:asciiTheme="minorHAnsi" w:hAnsiTheme="minorHAnsi" w:cstheme="minorHAnsi"/>
          <w:sz w:val="22"/>
          <w:szCs w:val="22"/>
        </w:rPr>
      </w:pPr>
    </w:p>
    <w:p w14:paraId="52BB0EBE" w14:textId="77777777" w:rsidR="005640E3" w:rsidRDefault="005640E3" w:rsidP="00014D85">
      <w:pPr>
        <w:rPr>
          <w:rFonts w:asciiTheme="minorHAnsi" w:hAnsiTheme="minorHAnsi" w:cstheme="minorHAnsi"/>
          <w:sz w:val="22"/>
          <w:szCs w:val="22"/>
        </w:rPr>
      </w:pPr>
    </w:p>
    <w:p w14:paraId="6D31828F" w14:textId="77777777" w:rsidR="005640E3" w:rsidRDefault="005640E3" w:rsidP="00014D85">
      <w:pPr>
        <w:rPr>
          <w:rFonts w:asciiTheme="minorHAnsi" w:hAnsiTheme="minorHAnsi" w:cstheme="minorHAnsi"/>
          <w:sz w:val="22"/>
          <w:szCs w:val="22"/>
        </w:rPr>
      </w:pPr>
    </w:p>
    <w:p w14:paraId="1F6AAB9A" w14:textId="77777777" w:rsidR="005640E3" w:rsidRDefault="005640E3" w:rsidP="00014D85">
      <w:pPr>
        <w:rPr>
          <w:rFonts w:asciiTheme="minorHAnsi" w:hAnsiTheme="minorHAnsi" w:cstheme="minorHAnsi"/>
          <w:sz w:val="22"/>
          <w:szCs w:val="22"/>
        </w:rPr>
      </w:pPr>
    </w:p>
    <w:p w14:paraId="5A45EBF7" w14:textId="77777777" w:rsidR="005640E3" w:rsidRDefault="005640E3" w:rsidP="00014D85">
      <w:pPr>
        <w:rPr>
          <w:rFonts w:asciiTheme="minorHAnsi" w:hAnsiTheme="minorHAnsi" w:cstheme="minorHAnsi"/>
          <w:sz w:val="22"/>
          <w:szCs w:val="22"/>
        </w:rPr>
      </w:pPr>
    </w:p>
    <w:p w14:paraId="477A4556" w14:textId="77777777" w:rsidR="005640E3" w:rsidRPr="00014D85" w:rsidRDefault="005640E3" w:rsidP="00014D85">
      <w:pPr>
        <w:rPr>
          <w:rFonts w:asciiTheme="minorHAnsi" w:hAnsiTheme="minorHAnsi" w:cstheme="minorHAnsi"/>
          <w:sz w:val="22"/>
          <w:szCs w:val="22"/>
        </w:rPr>
      </w:pPr>
    </w:p>
    <w:p w14:paraId="38C2CF95" w14:textId="77777777" w:rsidR="001D2CAE" w:rsidRPr="00014D85" w:rsidRDefault="003270B0" w:rsidP="00014D85">
      <w:pPr>
        <w:rPr>
          <w:rFonts w:asciiTheme="minorHAnsi" w:hAnsiTheme="minorHAnsi" w:cstheme="minorHAnsi"/>
          <w:sz w:val="22"/>
          <w:szCs w:val="22"/>
        </w:rPr>
      </w:pPr>
      <w:r>
        <w:rPr>
          <w:rFonts w:asciiTheme="minorHAnsi" w:hAnsiTheme="minorHAnsi" w:cstheme="minorHAnsi"/>
          <w:sz w:val="22"/>
          <w:szCs w:val="22"/>
        </w:rPr>
        <w:t>MARÍA ANGELA BARBIERI BELLOLIO</w:t>
      </w:r>
      <w:r w:rsidR="0005263B" w:rsidRPr="00014D85">
        <w:rPr>
          <w:rFonts w:asciiTheme="minorHAnsi" w:hAnsiTheme="minorHAnsi" w:cstheme="minorHAnsi"/>
          <w:sz w:val="22"/>
          <w:szCs w:val="22"/>
        </w:rPr>
        <w:t xml:space="preserve"> </w:t>
      </w:r>
      <w:r w:rsidR="0005263B" w:rsidRPr="00014D85">
        <w:rPr>
          <w:rFonts w:asciiTheme="minorHAnsi" w:hAnsiTheme="minorHAnsi" w:cstheme="minorHAnsi"/>
          <w:sz w:val="22"/>
          <w:szCs w:val="22"/>
        </w:rPr>
        <w:tab/>
      </w:r>
      <w:r w:rsidR="0005263B" w:rsidRPr="00014D85">
        <w:rPr>
          <w:rFonts w:asciiTheme="minorHAnsi" w:hAnsiTheme="minorHAnsi" w:cstheme="minorHAnsi"/>
          <w:sz w:val="22"/>
          <w:szCs w:val="22"/>
        </w:rPr>
        <w:tab/>
      </w:r>
      <w:r w:rsidR="0005263B" w:rsidRPr="00014D85">
        <w:rPr>
          <w:rFonts w:asciiTheme="minorHAnsi" w:hAnsiTheme="minorHAnsi" w:cstheme="minorHAnsi"/>
          <w:sz w:val="22"/>
          <w:szCs w:val="22"/>
        </w:rPr>
        <w:tab/>
      </w:r>
      <w:r w:rsidR="0005263B" w:rsidRPr="00014D85">
        <w:rPr>
          <w:rFonts w:asciiTheme="minorHAnsi" w:hAnsiTheme="minorHAnsi" w:cstheme="minorHAnsi"/>
          <w:sz w:val="22"/>
          <w:szCs w:val="22"/>
        </w:rPr>
        <w:tab/>
      </w:r>
      <w:r w:rsidR="00234A7F" w:rsidRPr="00014D85">
        <w:rPr>
          <w:rFonts w:asciiTheme="minorHAnsi" w:hAnsiTheme="minorHAnsi" w:cstheme="minorHAnsi"/>
          <w:sz w:val="22"/>
          <w:szCs w:val="22"/>
        </w:rPr>
        <w:t>AURORA GUERRERO CORREA</w:t>
      </w:r>
    </w:p>
    <w:p w14:paraId="24A24AB7" w14:textId="77777777" w:rsidR="00902CEC" w:rsidRPr="007A4AE0" w:rsidRDefault="00EF37D8" w:rsidP="00014D85">
      <w:pPr>
        <w:rPr>
          <w:rFonts w:asciiTheme="minorHAnsi" w:hAnsiTheme="minorHAnsi" w:cstheme="minorHAnsi"/>
          <w:sz w:val="22"/>
          <w:szCs w:val="22"/>
        </w:rPr>
      </w:pPr>
      <w:r w:rsidRPr="00014D85">
        <w:rPr>
          <w:rFonts w:asciiTheme="minorHAnsi" w:hAnsiTheme="minorHAnsi" w:cstheme="minorHAnsi"/>
          <w:sz w:val="22"/>
          <w:szCs w:val="22"/>
        </w:rPr>
        <w:tab/>
      </w:r>
      <w:r w:rsidR="001D2CAE" w:rsidRPr="00014D85">
        <w:rPr>
          <w:rFonts w:asciiTheme="minorHAnsi" w:hAnsiTheme="minorHAnsi" w:cstheme="minorHAnsi"/>
          <w:sz w:val="22"/>
          <w:szCs w:val="22"/>
        </w:rPr>
        <w:tab/>
      </w:r>
      <w:r w:rsidR="001D2CAE" w:rsidRPr="007A4AE0">
        <w:rPr>
          <w:rFonts w:asciiTheme="minorHAnsi" w:hAnsiTheme="minorHAnsi" w:cstheme="minorHAnsi"/>
          <w:sz w:val="22"/>
          <w:szCs w:val="22"/>
        </w:rPr>
        <w:t>PRESIDENT</w:t>
      </w:r>
      <w:r w:rsidR="00481F53">
        <w:rPr>
          <w:rFonts w:asciiTheme="minorHAnsi" w:hAnsiTheme="minorHAnsi" w:cstheme="minorHAnsi"/>
          <w:sz w:val="22"/>
          <w:szCs w:val="22"/>
        </w:rPr>
        <w:t>A</w:t>
      </w:r>
      <w:r w:rsidR="0005263B" w:rsidRPr="0005263B">
        <w:rPr>
          <w:rFonts w:asciiTheme="minorHAnsi" w:hAnsiTheme="minorHAnsi" w:cstheme="minorHAnsi"/>
          <w:sz w:val="22"/>
          <w:szCs w:val="22"/>
        </w:rPr>
        <w:t xml:space="preserve"> </w:t>
      </w:r>
      <w:r w:rsidR="0005263B">
        <w:rPr>
          <w:rFonts w:asciiTheme="minorHAnsi" w:hAnsiTheme="minorHAnsi" w:cstheme="minorHAnsi"/>
          <w:sz w:val="22"/>
          <w:szCs w:val="22"/>
        </w:rPr>
        <w:tab/>
      </w:r>
      <w:r w:rsidR="0005263B">
        <w:rPr>
          <w:rFonts w:asciiTheme="minorHAnsi" w:hAnsiTheme="minorHAnsi" w:cstheme="minorHAnsi"/>
          <w:sz w:val="22"/>
          <w:szCs w:val="22"/>
        </w:rPr>
        <w:tab/>
      </w:r>
      <w:r w:rsidR="0005263B">
        <w:rPr>
          <w:rFonts w:asciiTheme="minorHAnsi" w:hAnsiTheme="minorHAnsi" w:cstheme="minorHAnsi"/>
          <w:sz w:val="22"/>
          <w:szCs w:val="22"/>
        </w:rPr>
        <w:tab/>
      </w:r>
      <w:r w:rsidR="0005263B">
        <w:rPr>
          <w:rFonts w:asciiTheme="minorHAnsi" w:hAnsiTheme="minorHAnsi" w:cstheme="minorHAnsi"/>
          <w:sz w:val="22"/>
          <w:szCs w:val="22"/>
        </w:rPr>
        <w:tab/>
      </w:r>
      <w:r w:rsidR="0005263B">
        <w:rPr>
          <w:rFonts w:asciiTheme="minorHAnsi" w:hAnsiTheme="minorHAnsi" w:cstheme="minorHAnsi"/>
          <w:sz w:val="22"/>
          <w:szCs w:val="22"/>
        </w:rPr>
        <w:tab/>
      </w:r>
      <w:r w:rsidR="00500B86">
        <w:rPr>
          <w:rFonts w:asciiTheme="minorHAnsi" w:hAnsiTheme="minorHAnsi" w:cstheme="minorHAnsi"/>
          <w:sz w:val="22"/>
          <w:szCs w:val="22"/>
        </w:rPr>
        <w:tab/>
      </w:r>
      <w:r w:rsidR="0005263B" w:rsidRPr="007A4AE0">
        <w:rPr>
          <w:rFonts w:asciiTheme="minorHAnsi" w:hAnsiTheme="minorHAnsi" w:cstheme="minorHAnsi"/>
          <w:sz w:val="22"/>
          <w:szCs w:val="22"/>
        </w:rPr>
        <w:t>SECRETARI</w:t>
      </w:r>
      <w:r w:rsidR="00234A7F">
        <w:rPr>
          <w:rFonts w:asciiTheme="minorHAnsi" w:hAnsiTheme="minorHAnsi" w:cstheme="minorHAnsi"/>
          <w:sz w:val="22"/>
          <w:szCs w:val="22"/>
        </w:rPr>
        <w:t>A</w:t>
      </w:r>
    </w:p>
    <w:sectPr w:rsidR="00902CEC" w:rsidRPr="007A4AE0" w:rsidSect="002933E6">
      <w:headerReference w:type="default" r:id="rId10"/>
      <w:footerReference w:type="default" r:id="rId11"/>
      <w:pgSz w:w="12240" w:h="15840"/>
      <w:pgMar w:top="1417" w:right="1325"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uricio Ibarra" w:date="2021-05-28T11:00:00Z" w:initials="MI">
    <w:p w14:paraId="2DA829C1" w14:textId="77777777" w:rsidR="00055881" w:rsidRDefault="00055881">
      <w:pPr>
        <w:pStyle w:val="Textocomentario"/>
      </w:pPr>
      <w:r>
        <w:rPr>
          <w:rStyle w:val="Refdecomentario"/>
        </w:rPr>
        <w:annotationRef/>
      </w:r>
      <w:r>
        <w:t>Cuál es el plazo?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A829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700CA" w14:textId="77777777" w:rsidR="00D95CF0" w:rsidRDefault="00D95CF0" w:rsidP="00673A54">
      <w:r>
        <w:separator/>
      </w:r>
    </w:p>
  </w:endnote>
  <w:endnote w:type="continuationSeparator" w:id="0">
    <w:p w14:paraId="0034D30F" w14:textId="77777777" w:rsidR="00D95CF0" w:rsidRDefault="00D95CF0" w:rsidP="0067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bCL">
    <w:altName w:val="Arial"/>
    <w:panose1 w:val="00000000000000000000"/>
    <w:charset w:val="00"/>
    <w:family w:val="modern"/>
    <w:notTrueType/>
    <w:pitch w:val="variable"/>
    <w:sig w:usb0="00000001" w:usb1="4000005B" w:usb2="00000000" w:usb3="00000000" w:csb0="00000111"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092789"/>
      <w:docPartObj>
        <w:docPartGallery w:val="Page Numbers (Bottom of Page)"/>
        <w:docPartUnique/>
      </w:docPartObj>
    </w:sdtPr>
    <w:sdtEndPr/>
    <w:sdtContent>
      <w:p w14:paraId="70089F2F" w14:textId="45860B6C" w:rsidR="00871A4E" w:rsidRDefault="00871A4E">
        <w:pPr>
          <w:pStyle w:val="Piedepgina"/>
          <w:jc w:val="center"/>
        </w:pPr>
        <w:r>
          <w:fldChar w:fldCharType="begin"/>
        </w:r>
        <w:r>
          <w:instrText>PAGE   \* MERGEFORMAT</w:instrText>
        </w:r>
        <w:r>
          <w:fldChar w:fldCharType="separate"/>
        </w:r>
        <w:r w:rsidR="0050227D" w:rsidRPr="0050227D">
          <w:rPr>
            <w:noProof/>
            <w:lang w:val="es-ES"/>
          </w:rPr>
          <w:t>5</w:t>
        </w:r>
        <w:r>
          <w:fldChar w:fldCharType="end"/>
        </w:r>
      </w:p>
    </w:sdtContent>
  </w:sdt>
  <w:p w14:paraId="15CFC6B6" w14:textId="77777777" w:rsidR="00871A4E" w:rsidRDefault="00871A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85F24" w14:textId="77777777" w:rsidR="00D95CF0" w:rsidRDefault="00D95CF0" w:rsidP="00673A54">
      <w:r>
        <w:separator/>
      </w:r>
    </w:p>
  </w:footnote>
  <w:footnote w:type="continuationSeparator" w:id="0">
    <w:p w14:paraId="15C4A25E" w14:textId="77777777" w:rsidR="00D95CF0" w:rsidRDefault="00D95CF0" w:rsidP="00673A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4DD1" w14:textId="77777777" w:rsidR="00673A54" w:rsidRDefault="00673A54">
    <w:pPr>
      <w:pStyle w:val="Encabezado"/>
    </w:pPr>
    <w:r>
      <w:rPr>
        <w:noProof/>
      </w:rPr>
      <w:drawing>
        <wp:anchor distT="0" distB="0" distL="114300" distR="114300" simplePos="0" relativeHeight="251658240" behindDoc="0" locked="0" layoutInCell="1" allowOverlap="1" wp14:anchorId="0459EA4B" wp14:editId="087DEFCE">
          <wp:simplePos x="0" y="0"/>
          <wp:positionH relativeFrom="column">
            <wp:posOffset>-619760</wp:posOffset>
          </wp:positionH>
          <wp:positionV relativeFrom="paragraph">
            <wp:posOffset>-274955</wp:posOffset>
          </wp:positionV>
          <wp:extent cx="1224915" cy="1111885"/>
          <wp:effectExtent l="0" t="0" r="0" b="0"/>
          <wp:wrapTopAndBottom/>
          <wp:docPr id="1" name="1 Imagen" descr="Logo_SubpescaAcuicul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_SubpescaAcuicultur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4915"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7ADC"/>
    <w:multiLevelType w:val="hybridMultilevel"/>
    <w:tmpl w:val="3CD4E560"/>
    <w:lvl w:ilvl="0" w:tplc="17E4EA7C">
      <w:start w:val="4"/>
      <w:numFmt w:val="bullet"/>
      <w:lvlText w:val="-"/>
      <w:lvlJc w:val="left"/>
      <w:pPr>
        <w:ind w:left="6840" w:hanging="360"/>
      </w:pPr>
      <w:rPr>
        <w:rFonts w:ascii="gobCL" w:eastAsia="Cambria" w:hAnsi="gobCL" w:cs="Times New Roman" w:hint="default"/>
      </w:rPr>
    </w:lvl>
    <w:lvl w:ilvl="1" w:tplc="340A0003" w:tentative="1">
      <w:start w:val="1"/>
      <w:numFmt w:val="bullet"/>
      <w:lvlText w:val="o"/>
      <w:lvlJc w:val="left"/>
      <w:pPr>
        <w:ind w:left="7560" w:hanging="360"/>
      </w:pPr>
      <w:rPr>
        <w:rFonts w:ascii="Courier New" w:hAnsi="Courier New" w:cs="Courier New" w:hint="default"/>
      </w:rPr>
    </w:lvl>
    <w:lvl w:ilvl="2" w:tplc="340A0005" w:tentative="1">
      <w:start w:val="1"/>
      <w:numFmt w:val="bullet"/>
      <w:lvlText w:val=""/>
      <w:lvlJc w:val="left"/>
      <w:pPr>
        <w:ind w:left="8280" w:hanging="360"/>
      </w:pPr>
      <w:rPr>
        <w:rFonts w:ascii="Wingdings" w:hAnsi="Wingdings" w:hint="default"/>
      </w:rPr>
    </w:lvl>
    <w:lvl w:ilvl="3" w:tplc="340A0001" w:tentative="1">
      <w:start w:val="1"/>
      <w:numFmt w:val="bullet"/>
      <w:lvlText w:val=""/>
      <w:lvlJc w:val="left"/>
      <w:pPr>
        <w:ind w:left="9000" w:hanging="360"/>
      </w:pPr>
      <w:rPr>
        <w:rFonts w:ascii="Symbol" w:hAnsi="Symbol" w:hint="default"/>
      </w:rPr>
    </w:lvl>
    <w:lvl w:ilvl="4" w:tplc="340A0003" w:tentative="1">
      <w:start w:val="1"/>
      <w:numFmt w:val="bullet"/>
      <w:lvlText w:val="o"/>
      <w:lvlJc w:val="left"/>
      <w:pPr>
        <w:ind w:left="9720" w:hanging="360"/>
      </w:pPr>
      <w:rPr>
        <w:rFonts w:ascii="Courier New" w:hAnsi="Courier New" w:cs="Courier New" w:hint="default"/>
      </w:rPr>
    </w:lvl>
    <w:lvl w:ilvl="5" w:tplc="340A0005" w:tentative="1">
      <w:start w:val="1"/>
      <w:numFmt w:val="bullet"/>
      <w:lvlText w:val=""/>
      <w:lvlJc w:val="left"/>
      <w:pPr>
        <w:ind w:left="10440" w:hanging="360"/>
      </w:pPr>
      <w:rPr>
        <w:rFonts w:ascii="Wingdings" w:hAnsi="Wingdings" w:hint="default"/>
      </w:rPr>
    </w:lvl>
    <w:lvl w:ilvl="6" w:tplc="340A0001" w:tentative="1">
      <w:start w:val="1"/>
      <w:numFmt w:val="bullet"/>
      <w:lvlText w:val=""/>
      <w:lvlJc w:val="left"/>
      <w:pPr>
        <w:ind w:left="11160" w:hanging="360"/>
      </w:pPr>
      <w:rPr>
        <w:rFonts w:ascii="Symbol" w:hAnsi="Symbol" w:hint="default"/>
      </w:rPr>
    </w:lvl>
    <w:lvl w:ilvl="7" w:tplc="340A0003" w:tentative="1">
      <w:start w:val="1"/>
      <w:numFmt w:val="bullet"/>
      <w:lvlText w:val="o"/>
      <w:lvlJc w:val="left"/>
      <w:pPr>
        <w:ind w:left="11880" w:hanging="360"/>
      </w:pPr>
      <w:rPr>
        <w:rFonts w:ascii="Courier New" w:hAnsi="Courier New" w:cs="Courier New" w:hint="default"/>
      </w:rPr>
    </w:lvl>
    <w:lvl w:ilvl="8" w:tplc="340A0005" w:tentative="1">
      <w:start w:val="1"/>
      <w:numFmt w:val="bullet"/>
      <w:lvlText w:val=""/>
      <w:lvlJc w:val="left"/>
      <w:pPr>
        <w:ind w:left="12600" w:hanging="360"/>
      </w:pPr>
      <w:rPr>
        <w:rFonts w:ascii="Wingdings" w:hAnsi="Wingdings" w:hint="default"/>
      </w:rPr>
    </w:lvl>
  </w:abstractNum>
  <w:abstractNum w:abstractNumId="1" w15:restartNumberingAfterBreak="0">
    <w:nsid w:val="2E041AC7"/>
    <w:multiLevelType w:val="hybridMultilevel"/>
    <w:tmpl w:val="9B243062"/>
    <w:lvl w:ilvl="0" w:tplc="79C871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43F60D3"/>
    <w:multiLevelType w:val="hybridMultilevel"/>
    <w:tmpl w:val="ADE845D2"/>
    <w:lvl w:ilvl="0" w:tplc="4CBEAA24">
      <w:start w:val="1"/>
      <w:numFmt w:val="decimal"/>
      <w:lvlText w:val="%1)"/>
      <w:lvlJc w:val="left"/>
      <w:pPr>
        <w:ind w:left="720" w:hanging="360"/>
      </w:pPr>
      <w:rPr>
        <w:rFonts w:ascii="gobCL" w:hAnsi="gobCL" w:cs="Arial"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cio Ibarra">
    <w15:presenceInfo w15:providerId="None" w15:userId="Mauricio Ibar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FB"/>
    <w:rsid w:val="0000004D"/>
    <w:rsid w:val="00002CA0"/>
    <w:rsid w:val="00005A48"/>
    <w:rsid w:val="000061E7"/>
    <w:rsid w:val="0000631C"/>
    <w:rsid w:val="0000635C"/>
    <w:rsid w:val="000072FD"/>
    <w:rsid w:val="00007ED7"/>
    <w:rsid w:val="000105B8"/>
    <w:rsid w:val="0001066C"/>
    <w:rsid w:val="000132EB"/>
    <w:rsid w:val="000137A7"/>
    <w:rsid w:val="00014D85"/>
    <w:rsid w:val="00016956"/>
    <w:rsid w:val="0002151B"/>
    <w:rsid w:val="00021AB5"/>
    <w:rsid w:val="00021C5C"/>
    <w:rsid w:val="00022CD7"/>
    <w:rsid w:val="000243CC"/>
    <w:rsid w:val="000243FE"/>
    <w:rsid w:val="000246D2"/>
    <w:rsid w:val="00025526"/>
    <w:rsid w:val="00026135"/>
    <w:rsid w:val="00027412"/>
    <w:rsid w:val="00027915"/>
    <w:rsid w:val="0003014D"/>
    <w:rsid w:val="000302BF"/>
    <w:rsid w:val="00031F51"/>
    <w:rsid w:val="000323DA"/>
    <w:rsid w:val="000325BB"/>
    <w:rsid w:val="00032940"/>
    <w:rsid w:val="00033A3C"/>
    <w:rsid w:val="00033B1D"/>
    <w:rsid w:val="000464F6"/>
    <w:rsid w:val="00046E3C"/>
    <w:rsid w:val="00047326"/>
    <w:rsid w:val="00047BB3"/>
    <w:rsid w:val="000506D6"/>
    <w:rsid w:val="00051BEB"/>
    <w:rsid w:val="00052556"/>
    <w:rsid w:val="0005263B"/>
    <w:rsid w:val="00055881"/>
    <w:rsid w:val="000574A5"/>
    <w:rsid w:val="00060905"/>
    <w:rsid w:val="0006216D"/>
    <w:rsid w:val="00062648"/>
    <w:rsid w:val="00062EA4"/>
    <w:rsid w:val="000646C9"/>
    <w:rsid w:val="00066D02"/>
    <w:rsid w:val="00067F6A"/>
    <w:rsid w:val="00070673"/>
    <w:rsid w:val="00070FD0"/>
    <w:rsid w:val="00071236"/>
    <w:rsid w:val="000718E5"/>
    <w:rsid w:val="00071972"/>
    <w:rsid w:val="00074853"/>
    <w:rsid w:val="000768C6"/>
    <w:rsid w:val="00081A41"/>
    <w:rsid w:val="0008268B"/>
    <w:rsid w:val="00082E3C"/>
    <w:rsid w:val="00084405"/>
    <w:rsid w:val="0008751E"/>
    <w:rsid w:val="00087894"/>
    <w:rsid w:val="00090943"/>
    <w:rsid w:val="0009140D"/>
    <w:rsid w:val="00091894"/>
    <w:rsid w:val="00091AFE"/>
    <w:rsid w:val="000922B0"/>
    <w:rsid w:val="000941F0"/>
    <w:rsid w:val="00094554"/>
    <w:rsid w:val="00095ECC"/>
    <w:rsid w:val="0009648A"/>
    <w:rsid w:val="000A061C"/>
    <w:rsid w:val="000A0ACE"/>
    <w:rsid w:val="000A2400"/>
    <w:rsid w:val="000A2AF0"/>
    <w:rsid w:val="000A3B58"/>
    <w:rsid w:val="000A5476"/>
    <w:rsid w:val="000A5B33"/>
    <w:rsid w:val="000A651F"/>
    <w:rsid w:val="000A78D0"/>
    <w:rsid w:val="000A7E07"/>
    <w:rsid w:val="000B09B6"/>
    <w:rsid w:val="000B35D5"/>
    <w:rsid w:val="000B58D1"/>
    <w:rsid w:val="000B5D42"/>
    <w:rsid w:val="000B5F91"/>
    <w:rsid w:val="000B657C"/>
    <w:rsid w:val="000B7547"/>
    <w:rsid w:val="000C05BF"/>
    <w:rsid w:val="000C1321"/>
    <w:rsid w:val="000C27A0"/>
    <w:rsid w:val="000C32BD"/>
    <w:rsid w:val="000C3E5B"/>
    <w:rsid w:val="000C5837"/>
    <w:rsid w:val="000C6C7A"/>
    <w:rsid w:val="000C6D73"/>
    <w:rsid w:val="000D08CF"/>
    <w:rsid w:val="000D0B85"/>
    <w:rsid w:val="000D0DFB"/>
    <w:rsid w:val="000D10C2"/>
    <w:rsid w:val="000D142A"/>
    <w:rsid w:val="000D20B2"/>
    <w:rsid w:val="000D4949"/>
    <w:rsid w:val="000D6581"/>
    <w:rsid w:val="000D7829"/>
    <w:rsid w:val="000E0383"/>
    <w:rsid w:val="000E12EB"/>
    <w:rsid w:val="000E2395"/>
    <w:rsid w:val="000E33BE"/>
    <w:rsid w:val="000E469F"/>
    <w:rsid w:val="000E5BB4"/>
    <w:rsid w:val="000E7946"/>
    <w:rsid w:val="000F1233"/>
    <w:rsid w:val="000F173C"/>
    <w:rsid w:val="000F1CA2"/>
    <w:rsid w:val="000F443C"/>
    <w:rsid w:val="000F597B"/>
    <w:rsid w:val="000F61E4"/>
    <w:rsid w:val="000F65C3"/>
    <w:rsid w:val="000F70DE"/>
    <w:rsid w:val="000F726E"/>
    <w:rsid w:val="000F7523"/>
    <w:rsid w:val="000F7556"/>
    <w:rsid w:val="00100237"/>
    <w:rsid w:val="001009C7"/>
    <w:rsid w:val="00101ADA"/>
    <w:rsid w:val="00102530"/>
    <w:rsid w:val="0010323D"/>
    <w:rsid w:val="00103E77"/>
    <w:rsid w:val="00105057"/>
    <w:rsid w:val="00105212"/>
    <w:rsid w:val="00106CD7"/>
    <w:rsid w:val="001100A8"/>
    <w:rsid w:val="00110647"/>
    <w:rsid w:val="0011264F"/>
    <w:rsid w:val="00112C8D"/>
    <w:rsid w:val="001135BB"/>
    <w:rsid w:val="00113C2A"/>
    <w:rsid w:val="00113D15"/>
    <w:rsid w:val="001147FF"/>
    <w:rsid w:val="00114CCA"/>
    <w:rsid w:val="001159BE"/>
    <w:rsid w:val="001218C4"/>
    <w:rsid w:val="00121F98"/>
    <w:rsid w:val="00123431"/>
    <w:rsid w:val="00123A77"/>
    <w:rsid w:val="00124CB6"/>
    <w:rsid w:val="001300E2"/>
    <w:rsid w:val="00130AD5"/>
    <w:rsid w:val="00135556"/>
    <w:rsid w:val="00141031"/>
    <w:rsid w:val="0014160D"/>
    <w:rsid w:val="00141C6C"/>
    <w:rsid w:val="0014207A"/>
    <w:rsid w:val="001433F1"/>
    <w:rsid w:val="00143E16"/>
    <w:rsid w:val="0014488E"/>
    <w:rsid w:val="00145001"/>
    <w:rsid w:val="0015052B"/>
    <w:rsid w:val="00150641"/>
    <w:rsid w:val="0015219B"/>
    <w:rsid w:val="001523A7"/>
    <w:rsid w:val="001523CF"/>
    <w:rsid w:val="00152EFA"/>
    <w:rsid w:val="001537D3"/>
    <w:rsid w:val="0015485B"/>
    <w:rsid w:val="001656EE"/>
    <w:rsid w:val="00170168"/>
    <w:rsid w:val="0017089C"/>
    <w:rsid w:val="00170A40"/>
    <w:rsid w:val="00172332"/>
    <w:rsid w:val="001735E2"/>
    <w:rsid w:val="001735ED"/>
    <w:rsid w:val="00173CC8"/>
    <w:rsid w:val="001753ED"/>
    <w:rsid w:val="001767CF"/>
    <w:rsid w:val="00176E2D"/>
    <w:rsid w:val="00177FA1"/>
    <w:rsid w:val="00183E41"/>
    <w:rsid w:val="00184004"/>
    <w:rsid w:val="001851E6"/>
    <w:rsid w:val="00185E83"/>
    <w:rsid w:val="00187978"/>
    <w:rsid w:val="001909A2"/>
    <w:rsid w:val="00192CA5"/>
    <w:rsid w:val="00192FC6"/>
    <w:rsid w:val="00193433"/>
    <w:rsid w:val="001966FD"/>
    <w:rsid w:val="00197FC0"/>
    <w:rsid w:val="001A0229"/>
    <w:rsid w:val="001A065B"/>
    <w:rsid w:val="001A0B02"/>
    <w:rsid w:val="001A270C"/>
    <w:rsid w:val="001A3751"/>
    <w:rsid w:val="001A4020"/>
    <w:rsid w:val="001B1111"/>
    <w:rsid w:val="001B2CC3"/>
    <w:rsid w:val="001B400A"/>
    <w:rsid w:val="001B4DC6"/>
    <w:rsid w:val="001B5683"/>
    <w:rsid w:val="001B7CF1"/>
    <w:rsid w:val="001C124A"/>
    <w:rsid w:val="001C4598"/>
    <w:rsid w:val="001C4A24"/>
    <w:rsid w:val="001C523C"/>
    <w:rsid w:val="001C7DBF"/>
    <w:rsid w:val="001D1158"/>
    <w:rsid w:val="001D1ACA"/>
    <w:rsid w:val="001D2CAE"/>
    <w:rsid w:val="001D3334"/>
    <w:rsid w:val="001D385C"/>
    <w:rsid w:val="001D65C4"/>
    <w:rsid w:val="001D7588"/>
    <w:rsid w:val="001D7ADC"/>
    <w:rsid w:val="001E29E4"/>
    <w:rsid w:val="001E304D"/>
    <w:rsid w:val="001E47BB"/>
    <w:rsid w:val="001E586A"/>
    <w:rsid w:val="001E6053"/>
    <w:rsid w:val="001E6433"/>
    <w:rsid w:val="001E74E5"/>
    <w:rsid w:val="001F0A41"/>
    <w:rsid w:val="001F5427"/>
    <w:rsid w:val="001F6772"/>
    <w:rsid w:val="001F74B1"/>
    <w:rsid w:val="00200119"/>
    <w:rsid w:val="00200A1E"/>
    <w:rsid w:val="00201711"/>
    <w:rsid w:val="00201E5E"/>
    <w:rsid w:val="002031E4"/>
    <w:rsid w:val="00204692"/>
    <w:rsid w:val="00204CB5"/>
    <w:rsid w:val="00206A2F"/>
    <w:rsid w:val="0021005B"/>
    <w:rsid w:val="00210977"/>
    <w:rsid w:val="00212BEF"/>
    <w:rsid w:val="002130B5"/>
    <w:rsid w:val="002131A4"/>
    <w:rsid w:val="00213C3A"/>
    <w:rsid w:val="00214295"/>
    <w:rsid w:val="0021598F"/>
    <w:rsid w:val="00217B7A"/>
    <w:rsid w:val="00220F86"/>
    <w:rsid w:val="0022183D"/>
    <w:rsid w:val="00222E51"/>
    <w:rsid w:val="00223304"/>
    <w:rsid w:val="00227647"/>
    <w:rsid w:val="002324CD"/>
    <w:rsid w:val="002328C0"/>
    <w:rsid w:val="00234A7F"/>
    <w:rsid w:val="00237C19"/>
    <w:rsid w:val="00240A28"/>
    <w:rsid w:val="0024140E"/>
    <w:rsid w:val="00244282"/>
    <w:rsid w:val="00244BBE"/>
    <w:rsid w:val="00244E74"/>
    <w:rsid w:val="00247903"/>
    <w:rsid w:val="00251507"/>
    <w:rsid w:val="002516FF"/>
    <w:rsid w:val="0025544A"/>
    <w:rsid w:val="002562ED"/>
    <w:rsid w:val="00263ED3"/>
    <w:rsid w:val="00266478"/>
    <w:rsid w:val="0026744F"/>
    <w:rsid w:val="002709EF"/>
    <w:rsid w:val="002714DA"/>
    <w:rsid w:val="00273532"/>
    <w:rsid w:val="0027538B"/>
    <w:rsid w:val="002753FC"/>
    <w:rsid w:val="00277699"/>
    <w:rsid w:val="00282C3F"/>
    <w:rsid w:val="002869EB"/>
    <w:rsid w:val="00286A29"/>
    <w:rsid w:val="00293078"/>
    <w:rsid w:val="002933E6"/>
    <w:rsid w:val="00293F92"/>
    <w:rsid w:val="0029557F"/>
    <w:rsid w:val="00295EED"/>
    <w:rsid w:val="00296A5D"/>
    <w:rsid w:val="00296D8E"/>
    <w:rsid w:val="002978F3"/>
    <w:rsid w:val="00297A0B"/>
    <w:rsid w:val="00297ADD"/>
    <w:rsid w:val="00297AE7"/>
    <w:rsid w:val="002A0A19"/>
    <w:rsid w:val="002A0C58"/>
    <w:rsid w:val="002A3EA8"/>
    <w:rsid w:val="002B1B9E"/>
    <w:rsid w:val="002B1F78"/>
    <w:rsid w:val="002B6B26"/>
    <w:rsid w:val="002C033F"/>
    <w:rsid w:val="002C1124"/>
    <w:rsid w:val="002C1771"/>
    <w:rsid w:val="002C1D05"/>
    <w:rsid w:val="002C4092"/>
    <w:rsid w:val="002C5BFF"/>
    <w:rsid w:val="002C6EC8"/>
    <w:rsid w:val="002C7176"/>
    <w:rsid w:val="002C7E33"/>
    <w:rsid w:val="002D0685"/>
    <w:rsid w:val="002D35F4"/>
    <w:rsid w:val="002D53F6"/>
    <w:rsid w:val="002D718B"/>
    <w:rsid w:val="002D76C6"/>
    <w:rsid w:val="002E0618"/>
    <w:rsid w:val="002E10A1"/>
    <w:rsid w:val="002E116A"/>
    <w:rsid w:val="002E2C92"/>
    <w:rsid w:val="002E300D"/>
    <w:rsid w:val="002E6610"/>
    <w:rsid w:val="002E693A"/>
    <w:rsid w:val="002F060D"/>
    <w:rsid w:val="002F14E7"/>
    <w:rsid w:val="002F20BE"/>
    <w:rsid w:val="002F2C5D"/>
    <w:rsid w:val="002F66B8"/>
    <w:rsid w:val="002F683C"/>
    <w:rsid w:val="002F6A44"/>
    <w:rsid w:val="002F7E66"/>
    <w:rsid w:val="00300C98"/>
    <w:rsid w:val="00303D01"/>
    <w:rsid w:val="00304903"/>
    <w:rsid w:val="00305535"/>
    <w:rsid w:val="0030578F"/>
    <w:rsid w:val="003073D0"/>
    <w:rsid w:val="003109FA"/>
    <w:rsid w:val="003121F8"/>
    <w:rsid w:val="003129C0"/>
    <w:rsid w:val="00314D2C"/>
    <w:rsid w:val="00316468"/>
    <w:rsid w:val="0032192D"/>
    <w:rsid w:val="003221D1"/>
    <w:rsid w:val="00325D29"/>
    <w:rsid w:val="003270B0"/>
    <w:rsid w:val="00327E9C"/>
    <w:rsid w:val="003300A5"/>
    <w:rsid w:val="00332F78"/>
    <w:rsid w:val="003351DB"/>
    <w:rsid w:val="00336977"/>
    <w:rsid w:val="00343229"/>
    <w:rsid w:val="003452FD"/>
    <w:rsid w:val="003454E2"/>
    <w:rsid w:val="00347C1F"/>
    <w:rsid w:val="00351FD6"/>
    <w:rsid w:val="003524FD"/>
    <w:rsid w:val="00353713"/>
    <w:rsid w:val="003577CF"/>
    <w:rsid w:val="00360A83"/>
    <w:rsid w:val="003614E3"/>
    <w:rsid w:val="003627AA"/>
    <w:rsid w:val="003647F3"/>
    <w:rsid w:val="003666EF"/>
    <w:rsid w:val="00366D6B"/>
    <w:rsid w:val="003671C4"/>
    <w:rsid w:val="00367FF6"/>
    <w:rsid w:val="003729F1"/>
    <w:rsid w:val="00373C35"/>
    <w:rsid w:val="00374C9A"/>
    <w:rsid w:val="00374CFF"/>
    <w:rsid w:val="0037608B"/>
    <w:rsid w:val="00382109"/>
    <w:rsid w:val="0038383C"/>
    <w:rsid w:val="00384AE3"/>
    <w:rsid w:val="00385041"/>
    <w:rsid w:val="00385A64"/>
    <w:rsid w:val="0039032F"/>
    <w:rsid w:val="003905E2"/>
    <w:rsid w:val="00391520"/>
    <w:rsid w:val="00393432"/>
    <w:rsid w:val="00393B0B"/>
    <w:rsid w:val="00393E71"/>
    <w:rsid w:val="003A686D"/>
    <w:rsid w:val="003A707A"/>
    <w:rsid w:val="003A7E58"/>
    <w:rsid w:val="003B031A"/>
    <w:rsid w:val="003B0A17"/>
    <w:rsid w:val="003B0D69"/>
    <w:rsid w:val="003B77EF"/>
    <w:rsid w:val="003C07A0"/>
    <w:rsid w:val="003C07E1"/>
    <w:rsid w:val="003C42BF"/>
    <w:rsid w:val="003C46D1"/>
    <w:rsid w:val="003C5B91"/>
    <w:rsid w:val="003C7DF0"/>
    <w:rsid w:val="003D24CA"/>
    <w:rsid w:val="003D2A91"/>
    <w:rsid w:val="003D2AEC"/>
    <w:rsid w:val="003D3B0F"/>
    <w:rsid w:val="003D5F2E"/>
    <w:rsid w:val="003D66E5"/>
    <w:rsid w:val="003D71DA"/>
    <w:rsid w:val="003E0619"/>
    <w:rsid w:val="003E20BC"/>
    <w:rsid w:val="003E36E6"/>
    <w:rsid w:val="003E6388"/>
    <w:rsid w:val="003E76E0"/>
    <w:rsid w:val="003F4895"/>
    <w:rsid w:val="00401A3F"/>
    <w:rsid w:val="004100B5"/>
    <w:rsid w:val="00410FA9"/>
    <w:rsid w:val="00414D92"/>
    <w:rsid w:val="00415B61"/>
    <w:rsid w:val="00416674"/>
    <w:rsid w:val="00416923"/>
    <w:rsid w:val="004172BB"/>
    <w:rsid w:val="00421D40"/>
    <w:rsid w:val="00421EB7"/>
    <w:rsid w:val="004220CB"/>
    <w:rsid w:val="004227EB"/>
    <w:rsid w:val="00423D42"/>
    <w:rsid w:val="004246B9"/>
    <w:rsid w:val="00424C33"/>
    <w:rsid w:val="00424E0B"/>
    <w:rsid w:val="00425544"/>
    <w:rsid w:val="00426F4F"/>
    <w:rsid w:val="00427AF3"/>
    <w:rsid w:val="004305DD"/>
    <w:rsid w:val="00430DE0"/>
    <w:rsid w:val="00431931"/>
    <w:rsid w:val="00431BE1"/>
    <w:rsid w:val="0043322E"/>
    <w:rsid w:val="00433871"/>
    <w:rsid w:val="0043490B"/>
    <w:rsid w:val="0043554D"/>
    <w:rsid w:val="00435DE0"/>
    <w:rsid w:val="004371BA"/>
    <w:rsid w:val="00437924"/>
    <w:rsid w:val="00440AB6"/>
    <w:rsid w:val="0044239D"/>
    <w:rsid w:val="004423A2"/>
    <w:rsid w:val="00442F99"/>
    <w:rsid w:val="00445069"/>
    <w:rsid w:val="00445797"/>
    <w:rsid w:val="00446422"/>
    <w:rsid w:val="0045183D"/>
    <w:rsid w:val="004520AB"/>
    <w:rsid w:val="004559AE"/>
    <w:rsid w:val="00461066"/>
    <w:rsid w:val="00461DB2"/>
    <w:rsid w:val="00464AD6"/>
    <w:rsid w:val="0046764E"/>
    <w:rsid w:val="00467A96"/>
    <w:rsid w:val="00471FBA"/>
    <w:rsid w:val="00473B0A"/>
    <w:rsid w:val="004740E7"/>
    <w:rsid w:val="00475867"/>
    <w:rsid w:val="00481392"/>
    <w:rsid w:val="00481651"/>
    <w:rsid w:val="00481F53"/>
    <w:rsid w:val="004821D4"/>
    <w:rsid w:val="004839FE"/>
    <w:rsid w:val="00490E8F"/>
    <w:rsid w:val="00491E15"/>
    <w:rsid w:val="00492B0B"/>
    <w:rsid w:val="00492B67"/>
    <w:rsid w:val="004943C7"/>
    <w:rsid w:val="00495136"/>
    <w:rsid w:val="00496091"/>
    <w:rsid w:val="004971ED"/>
    <w:rsid w:val="004A3D45"/>
    <w:rsid w:val="004A7895"/>
    <w:rsid w:val="004B0FDC"/>
    <w:rsid w:val="004B28D1"/>
    <w:rsid w:val="004B3F9C"/>
    <w:rsid w:val="004B539E"/>
    <w:rsid w:val="004B581F"/>
    <w:rsid w:val="004B695D"/>
    <w:rsid w:val="004B7ED6"/>
    <w:rsid w:val="004B7EFB"/>
    <w:rsid w:val="004C3195"/>
    <w:rsid w:val="004C3439"/>
    <w:rsid w:val="004C4446"/>
    <w:rsid w:val="004C6493"/>
    <w:rsid w:val="004D0694"/>
    <w:rsid w:val="004D1669"/>
    <w:rsid w:val="004D1FE7"/>
    <w:rsid w:val="004D481F"/>
    <w:rsid w:val="004D5016"/>
    <w:rsid w:val="004D525D"/>
    <w:rsid w:val="004D5AAF"/>
    <w:rsid w:val="004D5C28"/>
    <w:rsid w:val="004E0FF9"/>
    <w:rsid w:val="004E10C4"/>
    <w:rsid w:val="004E1513"/>
    <w:rsid w:val="004E202F"/>
    <w:rsid w:val="004E2D3B"/>
    <w:rsid w:val="004E4EA2"/>
    <w:rsid w:val="004F039F"/>
    <w:rsid w:val="004F0773"/>
    <w:rsid w:val="004F107F"/>
    <w:rsid w:val="004F1E27"/>
    <w:rsid w:val="004F34AF"/>
    <w:rsid w:val="004F4179"/>
    <w:rsid w:val="004F529B"/>
    <w:rsid w:val="004F5C0D"/>
    <w:rsid w:val="00500664"/>
    <w:rsid w:val="00500B86"/>
    <w:rsid w:val="00500C47"/>
    <w:rsid w:val="00501196"/>
    <w:rsid w:val="0050227D"/>
    <w:rsid w:val="005039F1"/>
    <w:rsid w:val="00505D94"/>
    <w:rsid w:val="00506EAB"/>
    <w:rsid w:val="005075D1"/>
    <w:rsid w:val="0051021B"/>
    <w:rsid w:val="00511CA6"/>
    <w:rsid w:val="0051409F"/>
    <w:rsid w:val="00514A09"/>
    <w:rsid w:val="005157E0"/>
    <w:rsid w:val="005164B3"/>
    <w:rsid w:val="005167E6"/>
    <w:rsid w:val="0051741B"/>
    <w:rsid w:val="00521CAC"/>
    <w:rsid w:val="00521CE7"/>
    <w:rsid w:val="00524789"/>
    <w:rsid w:val="00526C24"/>
    <w:rsid w:val="00527792"/>
    <w:rsid w:val="00530F57"/>
    <w:rsid w:val="005312DC"/>
    <w:rsid w:val="00531FE4"/>
    <w:rsid w:val="00533474"/>
    <w:rsid w:val="00534609"/>
    <w:rsid w:val="00534CA9"/>
    <w:rsid w:val="00540AC8"/>
    <w:rsid w:val="00542BA8"/>
    <w:rsid w:val="0054586A"/>
    <w:rsid w:val="00546AFA"/>
    <w:rsid w:val="00547374"/>
    <w:rsid w:val="00547CA0"/>
    <w:rsid w:val="00553500"/>
    <w:rsid w:val="0055435D"/>
    <w:rsid w:val="00556530"/>
    <w:rsid w:val="0055729B"/>
    <w:rsid w:val="00557B43"/>
    <w:rsid w:val="00560ACE"/>
    <w:rsid w:val="00562190"/>
    <w:rsid w:val="00562487"/>
    <w:rsid w:val="005640E3"/>
    <w:rsid w:val="00571036"/>
    <w:rsid w:val="005727B4"/>
    <w:rsid w:val="00573867"/>
    <w:rsid w:val="00574648"/>
    <w:rsid w:val="0057476D"/>
    <w:rsid w:val="00575B83"/>
    <w:rsid w:val="005763D7"/>
    <w:rsid w:val="005774F2"/>
    <w:rsid w:val="0058033F"/>
    <w:rsid w:val="00580E43"/>
    <w:rsid w:val="00586B30"/>
    <w:rsid w:val="005916E0"/>
    <w:rsid w:val="005928F9"/>
    <w:rsid w:val="0059435F"/>
    <w:rsid w:val="0059469D"/>
    <w:rsid w:val="0059680E"/>
    <w:rsid w:val="005A07CA"/>
    <w:rsid w:val="005A2040"/>
    <w:rsid w:val="005A24F6"/>
    <w:rsid w:val="005A2516"/>
    <w:rsid w:val="005A2ACA"/>
    <w:rsid w:val="005A4002"/>
    <w:rsid w:val="005A4931"/>
    <w:rsid w:val="005A4B79"/>
    <w:rsid w:val="005A70BD"/>
    <w:rsid w:val="005A7495"/>
    <w:rsid w:val="005A773A"/>
    <w:rsid w:val="005B0268"/>
    <w:rsid w:val="005B21CF"/>
    <w:rsid w:val="005B33B1"/>
    <w:rsid w:val="005B3680"/>
    <w:rsid w:val="005B383F"/>
    <w:rsid w:val="005B3F74"/>
    <w:rsid w:val="005B5CD8"/>
    <w:rsid w:val="005B7022"/>
    <w:rsid w:val="005B797C"/>
    <w:rsid w:val="005C0351"/>
    <w:rsid w:val="005C082F"/>
    <w:rsid w:val="005C22E7"/>
    <w:rsid w:val="005C300F"/>
    <w:rsid w:val="005C35DC"/>
    <w:rsid w:val="005C4A35"/>
    <w:rsid w:val="005C7B80"/>
    <w:rsid w:val="005D0F94"/>
    <w:rsid w:val="005D3B9D"/>
    <w:rsid w:val="005D3E19"/>
    <w:rsid w:val="005D4752"/>
    <w:rsid w:val="005D4817"/>
    <w:rsid w:val="005D5070"/>
    <w:rsid w:val="005D5A4B"/>
    <w:rsid w:val="005D6B2D"/>
    <w:rsid w:val="005D6FFA"/>
    <w:rsid w:val="005D7A9A"/>
    <w:rsid w:val="005E0B59"/>
    <w:rsid w:val="005E11C4"/>
    <w:rsid w:val="005E192D"/>
    <w:rsid w:val="005E3820"/>
    <w:rsid w:val="005E39F7"/>
    <w:rsid w:val="005E4DF7"/>
    <w:rsid w:val="005E5272"/>
    <w:rsid w:val="005E5F96"/>
    <w:rsid w:val="005E6FD6"/>
    <w:rsid w:val="005E773E"/>
    <w:rsid w:val="005F0137"/>
    <w:rsid w:val="005F1FF2"/>
    <w:rsid w:val="005F355F"/>
    <w:rsid w:val="005F4C34"/>
    <w:rsid w:val="005F56C5"/>
    <w:rsid w:val="005F6DC6"/>
    <w:rsid w:val="005F7466"/>
    <w:rsid w:val="005F746D"/>
    <w:rsid w:val="005F7501"/>
    <w:rsid w:val="005F7EE5"/>
    <w:rsid w:val="00601A95"/>
    <w:rsid w:val="00604692"/>
    <w:rsid w:val="00605958"/>
    <w:rsid w:val="00606BA1"/>
    <w:rsid w:val="00607E34"/>
    <w:rsid w:val="00613970"/>
    <w:rsid w:val="00615EA1"/>
    <w:rsid w:val="00616194"/>
    <w:rsid w:val="00616629"/>
    <w:rsid w:val="00617137"/>
    <w:rsid w:val="006176B1"/>
    <w:rsid w:val="00620588"/>
    <w:rsid w:val="0062061E"/>
    <w:rsid w:val="00622605"/>
    <w:rsid w:val="00622B4E"/>
    <w:rsid w:val="00622FFB"/>
    <w:rsid w:val="0062344D"/>
    <w:rsid w:val="006236ED"/>
    <w:rsid w:val="00624048"/>
    <w:rsid w:val="00625A56"/>
    <w:rsid w:val="00627AAE"/>
    <w:rsid w:val="006308FD"/>
    <w:rsid w:val="00634CD0"/>
    <w:rsid w:val="00643162"/>
    <w:rsid w:val="006433E6"/>
    <w:rsid w:val="00646F92"/>
    <w:rsid w:val="00651923"/>
    <w:rsid w:val="006535AF"/>
    <w:rsid w:val="0065608E"/>
    <w:rsid w:val="0065618C"/>
    <w:rsid w:val="00657B9B"/>
    <w:rsid w:val="0066041D"/>
    <w:rsid w:val="0066064E"/>
    <w:rsid w:val="0066066F"/>
    <w:rsid w:val="00661869"/>
    <w:rsid w:val="00663082"/>
    <w:rsid w:val="00663516"/>
    <w:rsid w:val="00664770"/>
    <w:rsid w:val="00664852"/>
    <w:rsid w:val="006649C5"/>
    <w:rsid w:val="00664C45"/>
    <w:rsid w:val="00665FC9"/>
    <w:rsid w:val="00671F7F"/>
    <w:rsid w:val="0067242D"/>
    <w:rsid w:val="00672EF2"/>
    <w:rsid w:val="00673272"/>
    <w:rsid w:val="006732C2"/>
    <w:rsid w:val="00673A54"/>
    <w:rsid w:val="006804CB"/>
    <w:rsid w:val="0068196F"/>
    <w:rsid w:val="00681BC3"/>
    <w:rsid w:val="00682D4F"/>
    <w:rsid w:val="0068641C"/>
    <w:rsid w:val="00687C9E"/>
    <w:rsid w:val="0069025D"/>
    <w:rsid w:val="0069039B"/>
    <w:rsid w:val="00690674"/>
    <w:rsid w:val="00691476"/>
    <w:rsid w:val="006917B2"/>
    <w:rsid w:val="00692093"/>
    <w:rsid w:val="006926D6"/>
    <w:rsid w:val="006927FD"/>
    <w:rsid w:val="0069302D"/>
    <w:rsid w:val="006934F3"/>
    <w:rsid w:val="00693C0C"/>
    <w:rsid w:val="00694616"/>
    <w:rsid w:val="00694C1D"/>
    <w:rsid w:val="00696316"/>
    <w:rsid w:val="006978FB"/>
    <w:rsid w:val="00697B62"/>
    <w:rsid w:val="006A048B"/>
    <w:rsid w:val="006A304C"/>
    <w:rsid w:val="006A411C"/>
    <w:rsid w:val="006A562A"/>
    <w:rsid w:val="006A6A56"/>
    <w:rsid w:val="006A7057"/>
    <w:rsid w:val="006B0D0A"/>
    <w:rsid w:val="006B2DB0"/>
    <w:rsid w:val="006B6162"/>
    <w:rsid w:val="006B6568"/>
    <w:rsid w:val="006C6E29"/>
    <w:rsid w:val="006C7034"/>
    <w:rsid w:val="006D1A0F"/>
    <w:rsid w:val="006D2634"/>
    <w:rsid w:val="006D2D47"/>
    <w:rsid w:val="006D654C"/>
    <w:rsid w:val="006E0141"/>
    <w:rsid w:val="006E0772"/>
    <w:rsid w:val="006E1CC1"/>
    <w:rsid w:val="006E25CA"/>
    <w:rsid w:val="006E6800"/>
    <w:rsid w:val="006E733B"/>
    <w:rsid w:val="006F3F33"/>
    <w:rsid w:val="00701958"/>
    <w:rsid w:val="00702A9B"/>
    <w:rsid w:val="00704AD8"/>
    <w:rsid w:val="00705017"/>
    <w:rsid w:val="007054A1"/>
    <w:rsid w:val="00706372"/>
    <w:rsid w:val="00706B9C"/>
    <w:rsid w:val="00712B83"/>
    <w:rsid w:val="0071437C"/>
    <w:rsid w:val="0071594D"/>
    <w:rsid w:val="00715B58"/>
    <w:rsid w:val="0071645E"/>
    <w:rsid w:val="007164AE"/>
    <w:rsid w:val="00717196"/>
    <w:rsid w:val="007200D1"/>
    <w:rsid w:val="00720691"/>
    <w:rsid w:val="007226AC"/>
    <w:rsid w:val="00723496"/>
    <w:rsid w:val="00723D82"/>
    <w:rsid w:val="00724011"/>
    <w:rsid w:val="00731396"/>
    <w:rsid w:val="007353AF"/>
    <w:rsid w:val="007425EA"/>
    <w:rsid w:val="00750FE8"/>
    <w:rsid w:val="00751EAC"/>
    <w:rsid w:val="00752371"/>
    <w:rsid w:val="00754CD8"/>
    <w:rsid w:val="00755152"/>
    <w:rsid w:val="007571D1"/>
    <w:rsid w:val="00761AF3"/>
    <w:rsid w:val="007622F5"/>
    <w:rsid w:val="00762D2B"/>
    <w:rsid w:val="00763188"/>
    <w:rsid w:val="00764670"/>
    <w:rsid w:val="00764D6B"/>
    <w:rsid w:val="00766063"/>
    <w:rsid w:val="00766415"/>
    <w:rsid w:val="007665F7"/>
    <w:rsid w:val="00767395"/>
    <w:rsid w:val="007679EF"/>
    <w:rsid w:val="00771724"/>
    <w:rsid w:val="0077239E"/>
    <w:rsid w:val="0077338F"/>
    <w:rsid w:val="00775016"/>
    <w:rsid w:val="00785E6B"/>
    <w:rsid w:val="007863A6"/>
    <w:rsid w:val="0078709D"/>
    <w:rsid w:val="007870A9"/>
    <w:rsid w:val="00787A45"/>
    <w:rsid w:val="0079115E"/>
    <w:rsid w:val="007927DC"/>
    <w:rsid w:val="00793B15"/>
    <w:rsid w:val="00793CA4"/>
    <w:rsid w:val="00794C06"/>
    <w:rsid w:val="007975AE"/>
    <w:rsid w:val="007A16FF"/>
    <w:rsid w:val="007A216D"/>
    <w:rsid w:val="007A450C"/>
    <w:rsid w:val="007A4AE0"/>
    <w:rsid w:val="007A4D6B"/>
    <w:rsid w:val="007A5629"/>
    <w:rsid w:val="007A679B"/>
    <w:rsid w:val="007A704A"/>
    <w:rsid w:val="007A7308"/>
    <w:rsid w:val="007B13B3"/>
    <w:rsid w:val="007B1C3C"/>
    <w:rsid w:val="007B2C8D"/>
    <w:rsid w:val="007B345A"/>
    <w:rsid w:val="007B5279"/>
    <w:rsid w:val="007B5885"/>
    <w:rsid w:val="007B6CCF"/>
    <w:rsid w:val="007B7540"/>
    <w:rsid w:val="007B7877"/>
    <w:rsid w:val="007C3276"/>
    <w:rsid w:val="007C3837"/>
    <w:rsid w:val="007C4C5D"/>
    <w:rsid w:val="007C68FF"/>
    <w:rsid w:val="007C78A4"/>
    <w:rsid w:val="007C7F4C"/>
    <w:rsid w:val="007D2563"/>
    <w:rsid w:val="007D62DF"/>
    <w:rsid w:val="007D709B"/>
    <w:rsid w:val="007E3CE4"/>
    <w:rsid w:val="007E5CE8"/>
    <w:rsid w:val="007E6855"/>
    <w:rsid w:val="007F05CD"/>
    <w:rsid w:val="007F0781"/>
    <w:rsid w:val="007F0BD8"/>
    <w:rsid w:val="007F1373"/>
    <w:rsid w:val="007F220A"/>
    <w:rsid w:val="007F33D6"/>
    <w:rsid w:val="007F3B0C"/>
    <w:rsid w:val="007F4F9D"/>
    <w:rsid w:val="007F5F26"/>
    <w:rsid w:val="007F610F"/>
    <w:rsid w:val="00801F33"/>
    <w:rsid w:val="00802281"/>
    <w:rsid w:val="00803849"/>
    <w:rsid w:val="0080625C"/>
    <w:rsid w:val="00806A1F"/>
    <w:rsid w:val="00810393"/>
    <w:rsid w:val="00811043"/>
    <w:rsid w:val="00811147"/>
    <w:rsid w:val="008121AD"/>
    <w:rsid w:val="008129D1"/>
    <w:rsid w:val="008142D6"/>
    <w:rsid w:val="00814DE5"/>
    <w:rsid w:val="00815653"/>
    <w:rsid w:val="008163FD"/>
    <w:rsid w:val="0082182F"/>
    <w:rsid w:val="00822F7B"/>
    <w:rsid w:val="00825599"/>
    <w:rsid w:val="008326E2"/>
    <w:rsid w:val="008330AC"/>
    <w:rsid w:val="008332D6"/>
    <w:rsid w:val="008338E5"/>
    <w:rsid w:val="00834921"/>
    <w:rsid w:val="00837E14"/>
    <w:rsid w:val="008413E7"/>
    <w:rsid w:val="008431B1"/>
    <w:rsid w:val="00843610"/>
    <w:rsid w:val="00844178"/>
    <w:rsid w:val="00844623"/>
    <w:rsid w:val="008449F5"/>
    <w:rsid w:val="00845DF1"/>
    <w:rsid w:val="00846633"/>
    <w:rsid w:val="008507BE"/>
    <w:rsid w:val="00850C28"/>
    <w:rsid w:val="00851C09"/>
    <w:rsid w:val="00853728"/>
    <w:rsid w:val="00856580"/>
    <w:rsid w:val="00856E18"/>
    <w:rsid w:val="00862D71"/>
    <w:rsid w:val="00863350"/>
    <w:rsid w:val="0086456E"/>
    <w:rsid w:val="00866DF1"/>
    <w:rsid w:val="008700B1"/>
    <w:rsid w:val="008711CF"/>
    <w:rsid w:val="00871A4E"/>
    <w:rsid w:val="00874EB5"/>
    <w:rsid w:val="00876E81"/>
    <w:rsid w:val="008779FF"/>
    <w:rsid w:val="008816AB"/>
    <w:rsid w:val="00882DB7"/>
    <w:rsid w:val="00890ECF"/>
    <w:rsid w:val="00890EFB"/>
    <w:rsid w:val="00893D96"/>
    <w:rsid w:val="008948BB"/>
    <w:rsid w:val="008950B1"/>
    <w:rsid w:val="00895344"/>
    <w:rsid w:val="00896AC6"/>
    <w:rsid w:val="00897495"/>
    <w:rsid w:val="008A146F"/>
    <w:rsid w:val="008A16E1"/>
    <w:rsid w:val="008A45E6"/>
    <w:rsid w:val="008A63EA"/>
    <w:rsid w:val="008A6B63"/>
    <w:rsid w:val="008B0224"/>
    <w:rsid w:val="008B19FD"/>
    <w:rsid w:val="008B291B"/>
    <w:rsid w:val="008B4822"/>
    <w:rsid w:val="008B708E"/>
    <w:rsid w:val="008B714A"/>
    <w:rsid w:val="008C0482"/>
    <w:rsid w:val="008C1273"/>
    <w:rsid w:val="008C13C6"/>
    <w:rsid w:val="008C4491"/>
    <w:rsid w:val="008C48CC"/>
    <w:rsid w:val="008C4A95"/>
    <w:rsid w:val="008C4AF0"/>
    <w:rsid w:val="008C507A"/>
    <w:rsid w:val="008C620B"/>
    <w:rsid w:val="008C67C8"/>
    <w:rsid w:val="008C7145"/>
    <w:rsid w:val="008D459E"/>
    <w:rsid w:val="008D53B7"/>
    <w:rsid w:val="008D55F0"/>
    <w:rsid w:val="008D70B7"/>
    <w:rsid w:val="008E174A"/>
    <w:rsid w:val="008E17F0"/>
    <w:rsid w:val="008E3482"/>
    <w:rsid w:val="008E7FA5"/>
    <w:rsid w:val="008F0B17"/>
    <w:rsid w:val="008F2AF2"/>
    <w:rsid w:val="008F521D"/>
    <w:rsid w:val="008F583B"/>
    <w:rsid w:val="008F6906"/>
    <w:rsid w:val="008F6A81"/>
    <w:rsid w:val="008F7A8A"/>
    <w:rsid w:val="00901145"/>
    <w:rsid w:val="009014BE"/>
    <w:rsid w:val="00902CEC"/>
    <w:rsid w:val="00906448"/>
    <w:rsid w:val="00910A7B"/>
    <w:rsid w:val="00911058"/>
    <w:rsid w:val="00913380"/>
    <w:rsid w:val="0091369D"/>
    <w:rsid w:val="00913F5F"/>
    <w:rsid w:val="00916722"/>
    <w:rsid w:val="009174B4"/>
    <w:rsid w:val="00917A02"/>
    <w:rsid w:val="009200F4"/>
    <w:rsid w:val="0092021C"/>
    <w:rsid w:val="009218BB"/>
    <w:rsid w:val="00922F4E"/>
    <w:rsid w:val="00923323"/>
    <w:rsid w:val="0092348B"/>
    <w:rsid w:val="00924AAF"/>
    <w:rsid w:val="00924DBE"/>
    <w:rsid w:val="0092520C"/>
    <w:rsid w:val="00926BAC"/>
    <w:rsid w:val="00927164"/>
    <w:rsid w:val="00930673"/>
    <w:rsid w:val="00931366"/>
    <w:rsid w:val="009318E6"/>
    <w:rsid w:val="0093630C"/>
    <w:rsid w:val="0093778D"/>
    <w:rsid w:val="00937E30"/>
    <w:rsid w:val="00940B8E"/>
    <w:rsid w:val="00941BBD"/>
    <w:rsid w:val="00942200"/>
    <w:rsid w:val="00942C44"/>
    <w:rsid w:val="00942FD1"/>
    <w:rsid w:val="0094370A"/>
    <w:rsid w:val="00943BE6"/>
    <w:rsid w:val="00943F59"/>
    <w:rsid w:val="00952D27"/>
    <w:rsid w:val="009538B4"/>
    <w:rsid w:val="00956472"/>
    <w:rsid w:val="00957035"/>
    <w:rsid w:val="009572AC"/>
    <w:rsid w:val="009612AC"/>
    <w:rsid w:val="009620D4"/>
    <w:rsid w:val="009629B1"/>
    <w:rsid w:val="00964567"/>
    <w:rsid w:val="00964DB3"/>
    <w:rsid w:val="009651FA"/>
    <w:rsid w:val="00967F72"/>
    <w:rsid w:val="00970B64"/>
    <w:rsid w:val="00970BBB"/>
    <w:rsid w:val="009710BC"/>
    <w:rsid w:val="00971E1B"/>
    <w:rsid w:val="0097567C"/>
    <w:rsid w:val="0097641C"/>
    <w:rsid w:val="00976467"/>
    <w:rsid w:val="0097655B"/>
    <w:rsid w:val="00982939"/>
    <w:rsid w:val="00982FFC"/>
    <w:rsid w:val="009831B3"/>
    <w:rsid w:val="0098422E"/>
    <w:rsid w:val="009844EF"/>
    <w:rsid w:val="00984ED8"/>
    <w:rsid w:val="00986695"/>
    <w:rsid w:val="00986C82"/>
    <w:rsid w:val="00990133"/>
    <w:rsid w:val="00990B61"/>
    <w:rsid w:val="009916E3"/>
    <w:rsid w:val="00991818"/>
    <w:rsid w:val="00991D63"/>
    <w:rsid w:val="0099330D"/>
    <w:rsid w:val="00993E69"/>
    <w:rsid w:val="00996226"/>
    <w:rsid w:val="009975BB"/>
    <w:rsid w:val="009A07B6"/>
    <w:rsid w:val="009A37F6"/>
    <w:rsid w:val="009A3D33"/>
    <w:rsid w:val="009B171B"/>
    <w:rsid w:val="009B3D13"/>
    <w:rsid w:val="009B3D7F"/>
    <w:rsid w:val="009B42EE"/>
    <w:rsid w:val="009B4A09"/>
    <w:rsid w:val="009B57DE"/>
    <w:rsid w:val="009B666D"/>
    <w:rsid w:val="009B6EEE"/>
    <w:rsid w:val="009C035C"/>
    <w:rsid w:val="009C1467"/>
    <w:rsid w:val="009C1B0B"/>
    <w:rsid w:val="009C2EB7"/>
    <w:rsid w:val="009C37A6"/>
    <w:rsid w:val="009C3C14"/>
    <w:rsid w:val="009C41E6"/>
    <w:rsid w:val="009C6658"/>
    <w:rsid w:val="009C68D8"/>
    <w:rsid w:val="009D2DAA"/>
    <w:rsid w:val="009D396C"/>
    <w:rsid w:val="009D4176"/>
    <w:rsid w:val="009D47B8"/>
    <w:rsid w:val="009D495D"/>
    <w:rsid w:val="009D4DC4"/>
    <w:rsid w:val="009D4E67"/>
    <w:rsid w:val="009D6DA4"/>
    <w:rsid w:val="009E06B6"/>
    <w:rsid w:val="009E26C9"/>
    <w:rsid w:val="009E2CDD"/>
    <w:rsid w:val="009E2E67"/>
    <w:rsid w:val="009E4E16"/>
    <w:rsid w:val="009E5B34"/>
    <w:rsid w:val="009F0281"/>
    <w:rsid w:val="009F0EDE"/>
    <w:rsid w:val="009F1721"/>
    <w:rsid w:val="009F2E37"/>
    <w:rsid w:val="009F33C5"/>
    <w:rsid w:val="009F51DD"/>
    <w:rsid w:val="009F5434"/>
    <w:rsid w:val="009F5A7E"/>
    <w:rsid w:val="009F7BD7"/>
    <w:rsid w:val="00A008B9"/>
    <w:rsid w:val="00A00D84"/>
    <w:rsid w:val="00A0217A"/>
    <w:rsid w:val="00A032BC"/>
    <w:rsid w:val="00A03399"/>
    <w:rsid w:val="00A0727D"/>
    <w:rsid w:val="00A07E98"/>
    <w:rsid w:val="00A10301"/>
    <w:rsid w:val="00A11891"/>
    <w:rsid w:val="00A121F0"/>
    <w:rsid w:val="00A12888"/>
    <w:rsid w:val="00A12FB1"/>
    <w:rsid w:val="00A1442F"/>
    <w:rsid w:val="00A1664A"/>
    <w:rsid w:val="00A16D55"/>
    <w:rsid w:val="00A17EDA"/>
    <w:rsid w:val="00A20925"/>
    <w:rsid w:val="00A23CCC"/>
    <w:rsid w:val="00A2440D"/>
    <w:rsid w:val="00A26339"/>
    <w:rsid w:val="00A273B5"/>
    <w:rsid w:val="00A318DD"/>
    <w:rsid w:val="00A32642"/>
    <w:rsid w:val="00A32B86"/>
    <w:rsid w:val="00A33679"/>
    <w:rsid w:val="00A367E0"/>
    <w:rsid w:val="00A36EFF"/>
    <w:rsid w:val="00A37092"/>
    <w:rsid w:val="00A41045"/>
    <w:rsid w:val="00A4147E"/>
    <w:rsid w:val="00A41D8B"/>
    <w:rsid w:val="00A41ECA"/>
    <w:rsid w:val="00A4291D"/>
    <w:rsid w:val="00A50A79"/>
    <w:rsid w:val="00A51345"/>
    <w:rsid w:val="00A51705"/>
    <w:rsid w:val="00A51EF9"/>
    <w:rsid w:val="00A560C6"/>
    <w:rsid w:val="00A60402"/>
    <w:rsid w:val="00A61A38"/>
    <w:rsid w:val="00A61A8B"/>
    <w:rsid w:val="00A62AE4"/>
    <w:rsid w:val="00A664E4"/>
    <w:rsid w:val="00A71246"/>
    <w:rsid w:val="00A71986"/>
    <w:rsid w:val="00A71CE4"/>
    <w:rsid w:val="00A72D3D"/>
    <w:rsid w:val="00A736A0"/>
    <w:rsid w:val="00A7495E"/>
    <w:rsid w:val="00A824C0"/>
    <w:rsid w:val="00A830E1"/>
    <w:rsid w:val="00A87447"/>
    <w:rsid w:val="00A90C68"/>
    <w:rsid w:val="00A94594"/>
    <w:rsid w:val="00A95682"/>
    <w:rsid w:val="00A95C61"/>
    <w:rsid w:val="00A967FA"/>
    <w:rsid w:val="00AA06EF"/>
    <w:rsid w:val="00AA083D"/>
    <w:rsid w:val="00AA1236"/>
    <w:rsid w:val="00AB3140"/>
    <w:rsid w:val="00AB4EB7"/>
    <w:rsid w:val="00AB62DE"/>
    <w:rsid w:val="00AB67D3"/>
    <w:rsid w:val="00AB7E81"/>
    <w:rsid w:val="00AC1339"/>
    <w:rsid w:val="00AC1F38"/>
    <w:rsid w:val="00AC38EB"/>
    <w:rsid w:val="00AC5865"/>
    <w:rsid w:val="00AC5E8F"/>
    <w:rsid w:val="00AC6DC3"/>
    <w:rsid w:val="00AC781F"/>
    <w:rsid w:val="00AD0D45"/>
    <w:rsid w:val="00AD20DE"/>
    <w:rsid w:val="00AD3007"/>
    <w:rsid w:val="00AD379F"/>
    <w:rsid w:val="00AD43C7"/>
    <w:rsid w:val="00AD7975"/>
    <w:rsid w:val="00AE178D"/>
    <w:rsid w:val="00AE256C"/>
    <w:rsid w:val="00AE2970"/>
    <w:rsid w:val="00AE46ED"/>
    <w:rsid w:val="00AF06E2"/>
    <w:rsid w:val="00AF1DBC"/>
    <w:rsid w:val="00AF20AF"/>
    <w:rsid w:val="00AF24D8"/>
    <w:rsid w:val="00AF304D"/>
    <w:rsid w:val="00AF319B"/>
    <w:rsid w:val="00AF47B3"/>
    <w:rsid w:val="00AF69D0"/>
    <w:rsid w:val="00AF73E7"/>
    <w:rsid w:val="00B0009E"/>
    <w:rsid w:val="00B00172"/>
    <w:rsid w:val="00B00E82"/>
    <w:rsid w:val="00B0133E"/>
    <w:rsid w:val="00B026A8"/>
    <w:rsid w:val="00B06776"/>
    <w:rsid w:val="00B076E2"/>
    <w:rsid w:val="00B10338"/>
    <w:rsid w:val="00B10593"/>
    <w:rsid w:val="00B12BEA"/>
    <w:rsid w:val="00B16211"/>
    <w:rsid w:val="00B20E31"/>
    <w:rsid w:val="00B2354D"/>
    <w:rsid w:val="00B3092E"/>
    <w:rsid w:val="00B34245"/>
    <w:rsid w:val="00B34287"/>
    <w:rsid w:val="00B34A84"/>
    <w:rsid w:val="00B3665C"/>
    <w:rsid w:val="00B37F29"/>
    <w:rsid w:val="00B41511"/>
    <w:rsid w:val="00B47FEA"/>
    <w:rsid w:val="00B50A0E"/>
    <w:rsid w:val="00B51A72"/>
    <w:rsid w:val="00B55563"/>
    <w:rsid w:val="00B57725"/>
    <w:rsid w:val="00B5793D"/>
    <w:rsid w:val="00B6063B"/>
    <w:rsid w:val="00B627E6"/>
    <w:rsid w:val="00B632BD"/>
    <w:rsid w:val="00B65B81"/>
    <w:rsid w:val="00B66FDC"/>
    <w:rsid w:val="00B7006D"/>
    <w:rsid w:val="00B70098"/>
    <w:rsid w:val="00B701D1"/>
    <w:rsid w:val="00B706E5"/>
    <w:rsid w:val="00B77780"/>
    <w:rsid w:val="00B77D37"/>
    <w:rsid w:val="00B80079"/>
    <w:rsid w:val="00B8079A"/>
    <w:rsid w:val="00B83271"/>
    <w:rsid w:val="00B83861"/>
    <w:rsid w:val="00B84165"/>
    <w:rsid w:val="00B84218"/>
    <w:rsid w:val="00B84DD6"/>
    <w:rsid w:val="00B862A4"/>
    <w:rsid w:val="00B87561"/>
    <w:rsid w:val="00B87B78"/>
    <w:rsid w:val="00B90477"/>
    <w:rsid w:val="00B90734"/>
    <w:rsid w:val="00B916EB"/>
    <w:rsid w:val="00B91D78"/>
    <w:rsid w:val="00B92015"/>
    <w:rsid w:val="00B9289D"/>
    <w:rsid w:val="00B9408F"/>
    <w:rsid w:val="00B9425D"/>
    <w:rsid w:val="00B94644"/>
    <w:rsid w:val="00B9574C"/>
    <w:rsid w:val="00B9597F"/>
    <w:rsid w:val="00B970A1"/>
    <w:rsid w:val="00B970CD"/>
    <w:rsid w:val="00B9719B"/>
    <w:rsid w:val="00B972E4"/>
    <w:rsid w:val="00B97566"/>
    <w:rsid w:val="00BA1A88"/>
    <w:rsid w:val="00BA2B2C"/>
    <w:rsid w:val="00BA469D"/>
    <w:rsid w:val="00BA5FE9"/>
    <w:rsid w:val="00BA696C"/>
    <w:rsid w:val="00BA7604"/>
    <w:rsid w:val="00BB0FFF"/>
    <w:rsid w:val="00BB1B0A"/>
    <w:rsid w:val="00BB2C74"/>
    <w:rsid w:val="00BB4E63"/>
    <w:rsid w:val="00BB537F"/>
    <w:rsid w:val="00BB5CE6"/>
    <w:rsid w:val="00BB63EC"/>
    <w:rsid w:val="00BB6960"/>
    <w:rsid w:val="00BB6D7A"/>
    <w:rsid w:val="00BB78FA"/>
    <w:rsid w:val="00BC0D1F"/>
    <w:rsid w:val="00BC173A"/>
    <w:rsid w:val="00BC32E5"/>
    <w:rsid w:val="00BC4AAB"/>
    <w:rsid w:val="00BC4DFC"/>
    <w:rsid w:val="00BC5F65"/>
    <w:rsid w:val="00BC60ED"/>
    <w:rsid w:val="00BC6231"/>
    <w:rsid w:val="00BC7CA7"/>
    <w:rsid w:val="00BD0B59"/>
    <w:rsid w:val="00BD104E"/>
    <w:rsid w:val="00BD1C8F"/>
    <w:rsid w:val="00BD2D3A"/>
    <w:rsid w:val="00BD7BD7"/>
    <w:rsid w:val="00BE0EC5"/>
    <w:rsid w:val="00BE1235"/>
    <w:rsid w:val="00BE1BFB"/>
    <w:rsid w:val="00BE6F29"/>
    <w:rsid w:val="00BE714C"/>
    <w:rsid w:val="00BF0B37"/>
    <w:rsid w:val="00BF0EC1"/>
    <w:rsid w:val="00BF18CB"/>
    <w:rsid w:val="00BF21A8"/>
    <w:rsid w:val="00BF2A13"/>
    <w:rsid w:val="00BF329D"/>
    <w:rsid w:val="00BF35E1"/>
    <w:rsid w:val="00BF370F"/>
    <w:rsid w:val="00BF37DD"/>
    <w:rsid w:val="00BF71E4"/>
    <w:rsid w:val="00C01D57"/>
    <w:rsid w:val="00C0633F"/>
    <w:rsid w:val="00C069C7"/>
    <w:rsid w:val="00C10B0B"/>
    <w:rsid w:val="00C122A8"/>
    <w:rsid w:val="00C1296C"/>
    <w:rsid w:val="00C20B63"/>
    <w:rsid w:val="00C23C7D"/>
    <w:rsid w:val="00C26A10"/>
    <w:rsid w:val="00C27650"/>
    <w:rsid w:val="00C27EE9"/>
    <w:rsid w:val="00C32AB8"/>
    <w:rsid w:val="00C33818"/>
    <w:rsid w:val="00C3446D"/>
    <w:rsid w:val="00C34E62"/>
    <w:rsid w:val="00C356CF"/>
    <w:rsid w:val="00C366F7"/>
    <w:rsid w:val="00C36DFB"/>
    <w:rsid w:val="00C37045"/>
    <w:rsid w:val="00C40F37"/>
    <w:rsid w:val="00C40F5B"/>
    <w:rsid w:val="00C42221"/>
    <w:rsid w:val="00C43149"/>
    <w:rsid w:val="00C44CF4"/>
    <w:rsid w:val="00C4727A"/>
    <w:rsid w:val="00C47BA4"/>
    <w:rsid w:val="00C514A2"/>
    <w:rsid w:val="00C60537"/>
    <w:rsid w:val="00C629A0"/>
    <w:rsid w:val="00C62FB9"/>
    <w:rsid w:val="00C63D28"/>
    <w:rsid w:val="00C6433D"/>
    <w:rsid w:val="00C64C03"/>
    <w:rsid w:val="00C65784"/>
    <w:rsid w:val="00C702BA"/>
    <w:rsid w:val="00C73145"/>
    <w:rsid w:val="00C735B5"/>
    <w:rsid w:val="00C737B7"/>
    <w:rsid w:val="00C73FEC"/>
    <w:rsid w:val="00C74B0A"/>
    <w:rsid w:val="00C75FB4"/>
    <w:rsid w:val="00C76219"/>
    <w:rsid w:val="00C7664C"/>
    <w:rsid w:val="00C767BE"/>
    <w:rsid w:val="00C82B29"/>
    <w:rsid w:val="00C83047"/>
    <w:rsid w:val="00C83DE4"/>
    <w:rsid w:val="00C8449B"/>
    <w:rsid w:val="00C87F40"/>
    <w:rsid w:val="00C90B40"/>
    <w:rsid w:val="00C91267"/>
    <w:rsid w:val="00C929B2"/>
    <w:rsid w:val="00CA125A"/>
    <w:rsid w:val="00CA24D2"/>
    <w:rsid w:val="00CA29A5"/>
    <w:rsid w:val="00CA4A5A"/>
    <w:rsid w:val="00CA64EF"/>
    <w:rsid w:val="00CB0153"/>
    <w:rsid w:val="00CB06B3"/>
    <w:rsid w:val="00CB2E10"/>
    <w:rsid w:val="00CB417C"/>
    <w:rsid w:val="00CB5182"/>
    <w:rsid w:val="00CB736C"/>
    <w:rsid w:val="00CC09B2"/>
    <w:rsid w:val="00CC0C47"/>
    <w:rsid w:val="00CC1AD8"/>
    <w:rsid w:val="00CC431C"/>
    <w:rsid w:val="00CC54C7"/>
    <w:rsid w:val="00CD4CE8"/>
    <w:rsid w:val="00CD73BF"/>
    <w:rsid w:val="00CE2C60"/>
    <w:rsid w:val="00CE368A"/>
    <w:rsid w:val="00CE441C"/>
    <w:rsid w:val="00CE449A"/>
    <w:rsid w:val="00CE7055"/>
    <w:rsid w:val="00CE70FB"/>
    <w:rsid w:val="00CF2CEF"/>
    <w:rsid w:val="00CF44AC"/>
    <w:rsid w:val="00CF56BC"/>
    <w:rsid w:val="00CF571D"/>
    <w:rsid w:val="00CF6153"/>
    <w:rsid w:val="00CF6CC5"/>
    <w:rsid w:val="00D00443"/>
    <w:rsid w:val="00D00FA1"/>
    <w:rsid w:val="00D0611A"/>
    <w:rsid w:val="00D07C66"/>
    <w:rsid w:val="00D07D6F"/>
    <w:rsid w:val="00D11C87"/>
    <w:rsid w:val="00D131E7"/>
    <w:rsid w:val="00D1492E"/>
    <w:rsid w:val="00D1581E"/>
    <w:rsid w:val="00D1672B"/>
    <w:rsid w:val="00D17553"/>
    <w:rsid w:val="00D17B75"/>
    <w:rsid w:val="00D20ECD"/>
    <w:rsid w:val="00D21205"/>
    <w:rsid w:val="00D236F4"/>
    <w:rsid w:val="00D23768"/>
    <w:rsid w:val="00D23876"/>
    <w:rsid w:val="00D247D9"/>
    <w:rsid w:val="00D248C0"/>
    <w:rsid w:val="00D251A5"/>
    <w:rsid w:val="00D25776"/>
    <w:rsid w:val="00D257BE"/>
    <w:rsid w:val="00D25892"/>
    <w:rsid w:val="00D25A9E"/>
    <w:rsid w:val="00D25DE3"/>
    <w:rsid w:val="00D260E3"/>
    <w:rsid w:val="00D27000"/>
    <w:rsid w:val="00D3160A"/>
    <w:rsid w:val="00D31CDE"/>
    <w:rsid w:val="00D31D4F"/>
    <w:rsid w:val="00D32F3E"/>
    <w:rsid w:val="00D339FF"/>
    <w:rsid w:val="00D33FDF"/>
    <w:rsid w:val="00D35464"/>
    <w:rsid w:val="00D357CD"/>
    <w:rsid w:val="00D40413"/>
    <w:rsid w:val="00D420B4"/>
    <w:rsid w:val="00D427E3"/>
    <w:rsid w:val="00D43E6B"/>
    <w:rsid w:val="00D44B98"/>
    <w:rsid w:val="00D44E5A"/>
    <w:rsid w:val="00D45055"/>
    <w:rsid w:val="00D4669C"/>
    <w:rsid w:val="00D47312"/>
    <w:rsid w:val="00D47445"/>
    <w:rsid w:val="00D5196B"/>
    <w:rsid w:val="00D51DF3"/>
    <w:rsid w:val="00D52252"/>
    <w:rsid w:val="00D5247F"/>
    <w:rsid w:val="00D52E4E"/>
    <w:rsid w:val="00D5303A"/>
    <w:rsid w:val="00D54E62"/>
    <w:rsid w:val="00D55BFD"/>
    <w:rsid w:val="00D56A7C"/>
    <w:rsid w:val="00D6039E"/>
    <w:rsid w:val="00D60CEE"/>
    <w:rsid w:val="00D6329C"/>
    <w:rsid w:val="00D647AF"/>
    <w:rsid w:val="00D64F11"/>
    <w:rsid w:val="00D65072"/>
    <w:rsid w:val="00D67B7F"/>
    <w:rsid w:val="00D70579"/>
    <w:rsid w:val="00D72608"/>
    <w:rsid w:val="00D77168"/>
    <w:rsid w:val="00D85AAA"/>
    <w:rsid w:val="00D860D5"/>
    <w:rsid w:val="00D86C7A"/>
    <w:rsid w:val="00D86DC3"/>
    <w:rsid w:val="00D87292"/>
    <w:rsid w:val="00D875BE"/>
    <w:rsid w:val="00D919F6"/>
    <w:rsid w:val="00D9414E"/>
    <w:rsid w:val="00D95CF0"/>
    <w:rsid w:val="00D96DA6"/>
    <w:rsid w:val="00DA0188"/>
    <w:rsid w:val="00DA1357"/>
    <w:rsid w:val="00DA29A6"/>
    <w:rsid w:val="00DA2D93"/>
    <w:rsid w:val="00DA332A"/>
    <w:rsid w:val="00DA5F95"/>
    <w:rsid w:val="00DB2E4C"/>
    <w:rsid w:val="00DB31AD"/>
    <w:rsid w:val="00DB3BC2"/>
    <w:rsid w:val="00DB457C"/>
    <w:rsid w:val="00DB5C5E"/>
    <w:rsid w:val="00DB5E90"/>
    <w:rsid w:val="00DB5F69"/>
    <w:rsid w:val="00DB7532"/>
    <w:rsid w:val="00DB77B2"/>
    <w:rsid w:val="00DC1A61"/>
    <w:rsid w:val="00DC22BA"/>
    <w:rsid w:val="00DC3973"/>
    <w:rsid w:val="00DC3F66"/>
    <w:rsid w:val="00DD1A39"/>
    <w:rsid w:val="00DD24FC"/>
    <w:rsid w:val="00DD2B7C"/>
    <w:rsid w:val="00DD3C93"/>
    <w:rsid w:val="00DD3D18"/>
    <w:rsid w:val="00DD4006"/>
    <w:rsid w:val="00DD4191"/>
    <w:rsid w:val="00DD52A2"/>
    <w:rsid w:val="00DE0C6E"/>
    <w:rsid w:val="00DE3D57"/>
    <w:rsid w:val="00DE4216"/>
    <w:rsid w:val="00DE44B8"/>
    <w:rsid w:val="00DE4CED"/>
    <w:rsid w:val="00DE50A8"/>
    <w:rsid w:val="00DE6D35"/>
    <w:rsid w:val="00DE7A31"/>
    <w:rsid w:val="00DF0516"/>
    <w:rsid w:val="00DF47CA"/>
    <w:rsid w:val="00DF4AE2"/>
    <w:rsid w:val="00DF7BF7"/>
    <w:rsid w:val="00DF7C5B"/>
    <w:rsid w:val="00E0105B"/>
    <w:rsid w:val="00E01229"/>
    <w:rsid w:val="00E02627"/>
    <w:rsid w:val="00E02B75"/>
    <w:rsid w:val="00E04CF9"/>
    <w:rsid w:val="00E05343"/>
    <w:rsid w:val="00E072B9"/>
    <w:rsid w:val="00E07C75"/>
    <w:rsid w:val="00E14611"/>
    <w:rsid w:val="00E1515C"/>
    <w:rsid w:val="00E1595E"/>
    <w:rsid w:val="00E15DEC"/>
    <w:rsid w:val="00E16D9A"/>
    <w:rsid w:val="00E17FBA"/>
    <w:rsid w:val="00E2017B"/>
    <w:rsid w:val="00E213F2"/>
    <w:rsid w:val="00E2191A"/>
    <w:rsid w:val="00E22D7A"/>
    <w:rsid w:val="00E23891"/>
    <w:rsid w:val="00E259CC"/>
    <w:rsid w:val="00E263C4"/>
    <w:rsid w:val="00E2658B"/>
    <w:rsid w:val="00E2684A"/>
    <w:rsid w:val="00E30355"/>
    <w:rsid w:val="00E31ACE"/>
    <w:rsid w:val="00E31B5C"/>
    <w:rsid w:val="00E3322C"/>
    <w:rsid w:val="00E3328E"/>
    <w:rsid w:val="00E34D94"/>
    <w:rsid w:val="00E35E11"/>
    <w:rsid w:val="00E3735D"/>
    <w:rsid w:val="00E37D78"/>
    <w:rsid w:val="00E37DCE"/>
    <w:rsid w:val="00E412D5"/>
    <w:rsid w:val="00E41603"/>
    <w:rsid w:val="00E41F73"/>
    <w:rsid w:val="00E42070"/>
    <w:rsid w:val="00E42965"/>
    <w:rsid w:val="00E43729"/>
    <w:rsid w:val="00E443EC"/>
    <w:rsid w:val="00E44E26"/>
    <w:rsid w:val="00E47BD4"/>
    <w:rsid w:val="00E51AD7"/>
    <w:rsid w:val="00E53E8C"/>
    <w:rsid w:val="00E57AF7"/>
    <w:rsid w:val="00E609F2"/>
    <w:rsid w:val="00E60CED"/>
    <w:rsid w:val="00E6162E"/>
    <w:rsid w:val="00E63438"/>
    <w:rsid w:val="00E70999"/>
    <w:rsid w:val="00E713D9"/>
    <w:rsid w:val="00E725F7"/>
    <w:rsid w:val="00E7351D"/>
    <w:rsid w:val="00E74320"/>
    <w:rsid w:val="00E8142C"/>
    <w:rsid w:val="00E81756"/>
    <w:rsid w:val="00E8398A"/>
    <w:rsid w:val="00E855F3"/>
    <w:rsid w:val="00E86924"/>
    <w:rsid w:val="00E90B0F"/>
    <w:rsid w:val="00E93A5A"/>
    <w:rsid w:val="00EA027C"/>
    <w:rsid w:val="00EA08AA"/>
    <w:rsid w:val="00EA0940"/>
    <w:rsid w:val="00EA42A9"/>
    <w:rsid w:val="00EA4EA9"/>
    <w:rsid w:val="00EB1981"/>
    <w:rsid w:val="00EB2274"/>
    <w:rsid w:val="00EB35C8"/>
    <w:rsid w:val="00EB44C1"/>
    <w:rsid w:val="00EB4FF7"/>
    <w:rsid w:val="00EB62D3"/>
    <w:rsid w:val="00EB653A"/>
    <w:rsid w:val="00EB6E98"/>
    <w:rsid w:val="00EB6EAA"/>
    <w:rsid w:val="00EC0736"/>
    <w:rsid w:val="00EC07A9"/>
    <w:rsid w:val="00EC1819"/>
    <w:rsid w:val="00EC28E2"/>
    <w:rsid w:val="00EC50B9"/>
    <w:rsid w:val="00EC64E8"/>
    <w:rsid w:val="00ED09F4"/>
    <w:rsid w:val="00ED37D3"/>
    <w:rsid w:val="00ED42F3"/>
    <w:rsid w:val="00ED4616"/>
    <w:rsid w:val="00ED48A1"/>
    <w:rsid w:val="00ED518E"/>
    <w:rsid w:val="00EE258C"/>
    <w:rsid w:val="00EE2D97"/>
    <w:rsid w:val="00EE5ED2"/>
    <w:rsid w:val="00EE7243"/>
    <w:rsid w:val="00EE789A"/>
    <w:rsid w:val="00EF0508"/>
    <w:rsid w:val="00EF0579"/>
    <w:rsid w:val="00EF1DC6"/>
    <w:rsid w:val="00EF1ED9"/>
    <w:rsid w:val="00EF37D8"/>
    <w:rsid w:val="00EF3A4D"/>
    <w:rsid w:val="00EF6585"/>
    <w:rsid w:val="00EF6C88"/>
    <w:rsid w:val="00F00165"/>
    <w:rsid w:val="00F002A8"/>
    <w:rsid w:val="00F00CDC"/>
    <w:rsid w:val="00F0453A"/>
    <w:rsid w:val="00F04B80"/>
    <w:rsid w:val="00F05F8E"/>
    <w:rsid w:val="00F10559"/>
    <w:rsid w:val="00F116FF"/>
    <w:rsid w:val="00F12500"/>
    <w:rsid w:val="00F125D6"/>
    <w:rsid w:val="00F137BC"/>
    <w:rsid w:val="00F1535A"/>
    <w:rsid w:val="00F16006"/>
    <w:rsid w:val="00F17030"/>
    <w:rsid w:val="00F17F00"/>
    <w:rsid w:val="00F200DF"/>
    <w:rsid w:val="00F215AF"/>
    <w:rsid w:val="00F22845"/>
    <w:rsid w:val="00F23962"/>
    <w:rsid w:val="00F24CAB"/>
    <w:rsid w:val="00F24D9A"/>
    <w:rsid w:val="00F30270"/>
    <w:rsid w:val="00F30286"/>
    <w:rsid w:val="00F31804"/>
    <w:rsid w:val="00F31C77"/>
    <w:rsid w:val="00F3372D"/>
    <w:rsid w:val="00F33BB4"/>
    <w:rsid w:val="00F33E36"/>
    <w:rsid w:val="00F33F3E"/>
    <w:rsid w:val="00F34CF4"/>
    <w:rsid w:val="00F36532"/>
    <w:rsid w:val="00F37D07"/>
    <w:rsid w:val="00F40F51"/>
    <w:rsid w:val="00F413EC"/>
    <w:rsid w:val="00F42FE6"/>
    <w:rsid w:val="00F44907"/>
    <w:rsid w:val="00F4506D"/>
    <w:rsid w:val="00F45DCC"/>
    <w:rsid w:val="00F47FE8"/>
    <w:rsid w:val="00F51FA7"/>
    <w:rsid w:val="00F52A56"/>
    <w:rsid w:val="00F533BE"/>
    <w:rsid w:val="00F54CF5"/>
    <w:rsid w:val="00F56077"/>
    <w:rsid w:val="00F56370"/>
    <w:rsid w:val="00F60828"/>
    <w:rsid w:val="00F61674"/>
    <w:rsid w:val="00F63209"/>
    <w:rsid w:val="00F64754"/>
    <w:rsid w:val="00F718EA"/>
    <w:rsid w:val="00F72283"/>
    <w:rsid w:val="00F7332F"/>
    <w:rsid w:val="00F73ADA"/>
    <w:rsid w:val="00F7594C"/>
    <w:rsid w:val="00F84DFD"/>
    <w:rsid w:val="00F850A0"/>
    <w:rsid w:val="00F851C3"/>
    <w:rsid w:val="00F85466"/>
    <w:rsid w:val="00F85995"/>
    <w:rsid w:val="00F862E1"/>
    <w:rsid w:val="00F86AF0"/>
    <w:rsid w:val="00F878F4"/>
    <w:rsid w:val="00F92530"/>
    <w:rsid w:val="00F92CE3"/>
    <w:rsid w:val="00F93263"/>
    <w:rsid w:val="00F93FE8"/>
    <w:rsid w:val="00F95355"/>
    <w:rsid w:val="00F96150"/>
    <w:rsid w:val="00F96861"/>
    <w:rsid w:val="00F96EEA"/>
    <w:rsid w:val="00F97574"/>
    <w:rsid w:val="00FA0F00"/>
    <w:rsid w:val="00FA13F8"/>
    <w:rsid w:val="00FA2C7C"/>
    <w:rsid w:val="00FA609A"/>
    <w:rsid w:val="00FA67DE"/>
    <w:rsid w:val="00FA6E31"/>
    <w:rsid w:val="00FA76EB"/>
    <w:rsid w:val="00FB103A"/>
    <w:rsid w:val="00FB2B4B"/>
    <w:rsid w:val="00FB4ABE"/>
    <w:rsid w:val="00FB4DE1"/>
    <w:rsid w:val="00FB593C"/>
    <w:rsid w:val="00FB5C2F"/>
    <w:rsid w:val="00FB69FF"/>
    <w:rsid w:val="00FB6BC9"/>
    <w:rsid w:val="00FC4D20"/>
    <w:rsid w:val="00FC6232"/>
    <w:rsid w:val="00FD4754"/>
    <w:rsid w:val="00FD64F7"/>
    <w:rsid w:val="00FD7975"/>
    <w:rsid w:val="00FE2CD5"/>
    <w:rsid w:val="00FE34AD"/>
    <w:rsid w:val="00FE3EF4"/>
    <w:rsid w:val="00FE65DA"/>
    <w:rsid w:val="00FE713C"/>
    <w:rsid w:val="00FE7F4C"/>
    <w:rsid w:val="00FF2EA2"/>
    <w:rsid w:val="00FF32A8"/>
    <w:rsid w:val="00FF55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79364"/>
  <w15:docId w15:val="{06F90475-D44F-4CE3-8A71-BFF42C28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0FB"/>
    <w:pPr>
      <w:spacing w:after="0" w:line="240" w:lineRule="auto"/>
    </w:pPr>
    <w:rPr>
      <w:rFonts w:ascii="Times New Roman" w:hAnsi="Times New Roman" w:cs="Times New Roman"/>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A35"/>
    <w:pPr>
      <w:ind w:left="720"/>
      <w:contextualSpacing/>
    </w:pPr>
  </w:style>
  <w:style w:type="paragraph" w:styleId="Encabezado">
    <w:name w:val="header"/>
    <w:basedOn w:val="Normal"/>
    <w:link w:val="EncabezadoCar"/>
    <w:uiPriority w:val="99"/>
    <w:unhideWhenUsed/>
    <w:rsid w:val="00F56077"/>
    <w:pPr>
      <w:tabs>
        <w:tab w:val="center" w:pos="4419"/>
        <w:tab w:val="right" w:pos="8838"/>
      </w:tabs>
    </w:pPr>
  </w:style>
  <w:style w:type="character" w:customStyle="1" w:styleId="EncabezadoCar">
    <w:name w:val="Encabezado Car"/>
    <w:basedOn w:val="Fuentedeprrafopredeter"/>
    <w:link w:val="Encabezado"/>
    <w:uiPriority w:val="99"/>
    <w:rsid w:val="00F56077"/>
    <w:rPr>
      <w:rFonts w:ascii="Times New Roman" w:hAnsi="Times New Roman" w:cs="Times New Roman"/>
      <w:sz w:val="24"/>
      <w:szCs w:val="24"/>
      <w:lang w:eastAsia="es-CL"/>
    </w:rPr>
  </w:style>
  <w:style w:type="table" w:styleId="Tablaconcuadrcula">
    <w:name w:val="Table Grid"/>
    <w:basedOn w:val="Tablanormal"/>
    <w:uiPriority w:val="39"/>
    <w:rsid w:val="00656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1">
    <w:name w:val="Tabla de lista 3 - Énfasis 51"/>
    <w:basedOn w:val="Tablanormal"/>
    <w:uiPriority w:val="48"/>
    <w:rsid w:val="00B7009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Piedepgina">
    <w:name w:val="footer"/>
    <w:basedOn w:val="Normal"/>
    <w:link w:val="PiedepginaCar"/>
    <w:uiPriority w:val="99"/>
    <w:unhideWhenUsed/>
    <w:rsid w:val="00673A54"/>
    <w:pPr>
      <w:tabs>
        <w:tab w:val="center" w:pos="4419"/>
        <w:tab w:val="right" w:pos="8838"/>
      </w:tabs>
    </w:pPr>
  </w:style>
  <w:style w:type="character" w:customStyle="1" w:styleId="PiedepginaCar">
    <w:name w:val="Pie de página Car"/>
    <w:basedOn w:val="Fuentedeprrafopredeter"/>
    <w:link w:val="Piedepgina"/>
    <w:uiPriority w:val="99"/>
    <w:rsid w:val="00673A54"/>
    <w:rPr>
      <w:rFonts w:ascii="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BB0FFF"/>
    <w:rPr>
      <w:sz w:val="16"/>
      <w:szCs w:val="16"/>
    </w:rPr>
  </w:style>
  <w:style w:type="paragraph" w:styleId="Textocomentario">
    <w:name w:val="annotation text"/>
    <w:basedOn w:val="Normal"/>
    <w:link w:val="TextocomentarioCar"/>
    <w:uiPriority w:val="99"/>
    <w:semiHidden/>
    <w:unhideWhenUsed/>
    <w:rsid w:val="00BB0FFF"/>
    <w:rPr>
      <w:sz w:val="20"/>
      <w:szCs w:val="20"/>
    </w:rPr>
  </w:style>
  <w:style w:type="character" w:customStyle="1" w:styleId="TextocomentarioCar">
    <w:name w:val="Texto comentario Car"/>
    <w:basedOn w:val="Fuentedeprrafopredeter"/>
    <w:link w:val="Textocomentario"/>
    <w:uiPriority w:val="99"/>
    <w:semiHidden/>
    <w:rsid w:val="00BB0FFF"/>
    <w:rPr>
      <w:rFonts w:ascii="Times New Roman" w:hAnsi="Times New Roman" w:cs="Times New Roman"/>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BB0FFF"/>
    <w:rPr>
      <w:b/>
      <w:bCs/>
    </w:rPr>
  </w:style>
  <w:style w:type="character" w:customStyle="1" w:styleId="AsuntodelcomentarioCar">
    <w:name w:val="Asunto del comentario Car"/>
    <w:basedOn w:val="TextocomentarioCar"/>
    <w:link w:val="Asuntodelcomentario"/>
    <w:uiPriority w:val="99"/>
    <w:semiHidden/>
    <w:rsid w:val="00BB0FFF"/>
    <w:rPr>
      <w:rFonts w:ascii="Times New Roman" w:hAnsi="Times New Roman" w:cs="Times New Roman"/>
      <w:b/>
      <w:bCs/>
      <w:sz w:val="20"/>
      <w:szCs w:val="20"/>
      <w:lang w:eastAsia="es-CL"/>
    </w:rPr>
  </w:style>
  <w:style w:type="paragraph" w:styleId="Textodeglobo">
    <w:name w:val="Balloon Text"/>
    <w:basedOn w:val="Normal"/>
    <w:link w:val="TextodegloboCar"/>
    <w:uiPriority w:val="99"/>
    <w:semiHidden/>
    <w:unhideWhenUsed/>
    <w:rsid w:val="00BB0F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0FFF"/>
    <w:rPr>
      <w:rFonts w:ascii="Segoe UI" w:hAnsi="Segoe UI" w:cs="Segoe UI"/>
      <w:sz w:val="18"/>
      <w:szCs w:val="18"/>
      <w:lang w:eastAsia="es-CL"/>
    </w:rPr>
  </w:style>
  <w:style w:type="paragraph" w:styleId="Revisin">
    <w:name w:val="Revision"/>
    <w:hidden/>
    <w:uiPriority w:val="99"/>
    <w:semiHidden/>
    <w:rsid w:val="00DF7C5B"/>
    <w:pPr>
      <w:spacing w:after="0" w:line="240" w:lineRule="auto"/>
    </w:pPr>
    <w:rPr>
      <w:rFonts w:ascii="Times New Roman" w:hAnsi="Times New Roman" w:cs="Times New Roman"/>
      <w:sz w:val="24"/>
      <w:szCs w:val="24"/>
      <w:lang w:eastAsia="es-CL"/>
    </w:rPr>
  </w:style>
  <w:style w:type="character" w:styleId="Hipervnculo">
    <w:name w:val="Hyperlink"/>
    <w:basedOn w:val="Fuentedeprrafopredeter"/>
    <w:uiPriority w:val="99"/>
    <w:semiHidden/>
    <w:unhideWhenUsed/>
    <w:rsid w:val="003049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198301">
      <w:bodyDiv w:val="1"/>
      <w:marLeft w:val="0"/>
      <w:marRight w:val="0"/>
      <w:marTop w:val="0"/>
      <w:marBottom w:val="0"/>
      <w:divBdr>
        <w:top w:val="none" w:sz="0" w:space="0" w:color="auto"/>
        <w:left w:val="none" w:sz="0" w:space="0" w:color="auto"/>
        <w:bottom w:val="none" w:sz="0" w:space="0" w:color="auto"/>
        <w:right w:val="none" w:sz="0" w:space="0" w:color="auto"/>
      </w:divBdr>
    </w:div>
    <w:div w:id="882062933">
      <w:bodyDiv w:val="1"/>
      <w:marLeft w:val="0"/>
      <w:marRight w:val="0"/>
      <w:marTop w:val="0"/>
      <w:marBottom w:val="0"/>
      <w:divBdr>
        <w:top w:val="none" w:sz="0" w:space="0" w:color="auto"/>
        <w:left w:val="none" w:sz="0" w:space="0" w:color="auto"/>
        <w:bottom w:val="none" w:sz="0" w:space="0" w:color="auto"/>
        <w:right w:val="none" w:sz="0" w:space="0" w:color="auto"/>
      </w:divBdr>
    </w:div>
    <w:div w:id="15274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56A49-2C85-4868-9DAC-E691D510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2891</Words>
  <Characters>15902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Canales</dc:creator>
  <cp:lastModifiedBy>Mauricio Ibarra</cp:lastModifiedBy>
  <cp:revision>2</cp:revision>
  <cp:lastPrinted>2020-10-16T15:05:00Z</cp:lastPrinted>
  <dcterms:created xsi:type="dcterms:W3CDTF">2021-05-28T21:19:00Z</dcterms:created>
  <dcterms:modified xsi:type="dcterms:W3CDTF">2021-05-28T21:19:00Z</dcterms:modified>
</cp:coreProperties>
</file>